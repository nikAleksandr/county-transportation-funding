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45E69" w:rsidRDefault="00E7713B" w:rsidP="00145E69">
      <w:pPr>
        <w:pStyle w:val="Title"/>
        <w:widowControl w:val="0"/>
        <w:pBdr>
          <w:top w:val="single" w:sz="12" w:space="25" w:color="C0504D" w:themeColor="accent2"/>
        </w:pBdr>
        <w:spacing w:after="0"/>
        <w:jc w:val="left"/>
        <w:rPr>
          <w:rFonts w:ascii="HelveticaNeueLT Std" w:hAnsi="HelveticaNeueLT Std"/>
          <w:sz w:val="40"/>
          <w:szCs w:val="40"/>
        </w:rPr>
      </w:pPr>
      <w:r>
        <w:rPr>
          <w:rFonts w:ascii="HelveticaNeueLT Std" w:hAnsi="HelveticaNeueLT Std"/>
          <w:sz w:val="40"/>
          <w:szCs w:val="40"/>
        </w:rPr>
        <w:t>Maryland</w:t>
      </w:r>
      <w:r w:rsidR="00145E69" w:rsidRPr="00145E69">
        <w:rPr>
          <w:rFonts w:ascii="HelveticaNeueLT Std" w:hAnsi="HelveticaNeueLT Std"/>
          <w:sz w:val="40"/>
          <w:szCs w:val="40"/>
        </w:rPr>
        <w:t xml:space="preserve"> Counties</w:t>
      </w:r>
    </w:p>
    <w:p w:rsidR="000907C0" w:rsidRPr="00145E69" w:rsidRDefault="00145E69" w:rsidP="00145E69">
      <w:pPr>
        <w:pStyle w:val="Title"/>
        <w:widowControl w:val="0"/>
        <w:pBdr>
          <w:top w:val="single" w:sz="12" w:space="25" w:color="C0504D" w:themeColor="accent2"/>
        </w:pBdr>
        <w:spacing w:after="0"/>
        <w:jc w:val="left"/>
        <w:rPr>
          <w:rFonts w:ascii="HelveticaNeueLT Std" w:hAnsi="HelveticaNeueLT Std"/>
          <w:sz w:val="40"/>
          <w:szCs w:val="40"/>
        </w:rPr>
      </w:pPr>
      <w:r w:rsidRPr="00145E69">
        <w:rPr>
          <w:rFonts w:ascii="HelveticaNeueLT Std" w:hAnsi="HelveticaNeueLT Std"/>
          <w:sz w:val="40"/>
          <w:szCs w:val="40"/>
        </w:rPr>
        <w:t>State Summary of Transportation Funding and Finance</w:t>
      </w:r>
    </w:p>
    <w:p w:rsidR="006C5D9A" w:rsidRPr="00C375C3" w:rsidRDefault="00145E69" w:rsidP="00145E69">
      <w:pPr>
        <w:pStyle w:val="Heading2"/>
        <w:spacing w:line="240" w:lineRule="auto"/>
        <w:rPr>
          <w:rFonts w:ascii="HelveticaNeueLT Std" w:hAnsi="HelveticaNeueLT Std"/>
          <w:b/>
        </w:rPr>
      </w:pPr>
      <w:r>
        <w:rPr>
          <w:rFonts w:ascii="HelveticaNeueLT Std" w:hAnsi="HelveticaNeueLT Std"/>
          <w:b/>
        </w:rPr>
        <w:t>Transportation and Financial Authority</w:t>
      </w:r>
      <w:r w:rsidR="006C5D9A" w:rsidRPr="00C375C3">
        <w:rPr>
          <w:rFonts w:ascii="HelveticaNeueLT Std" w:hAnsi="HelveticaNeueLT Std"/>
          <w:b/>
        </w:rPr>
        <w:t>:</w:t>
      </w:r>
    </w:p>
    <w:p w:rsidR="00E7713B" w:rsidRPr="00E7713B" w:rsidRDefault="00E7713B" w:rsidP="00E7713B">
      <w:pPr>
        <w:spacing w:after="0" w:line="240" w:lineRule="auto"/>
        <w:rPr>
          <w:rFonts w:ascii="Arial" w:eastAsia="Times New Roman" w:hAnsi="Arial" w:cs="Arial"/>
          <w:color w:val="000000"/>
          <w:sz w:val="22"/>
          <w:szCs w:val="22"/>
        </w:rPr>
      </w:pPr>
      <w:r w:rsidRPr="00E7713B">
        <w:rPr>
          <w:rFonts w:ascii="Arial" w:eastAsia="Times New Roman" w:hAnsi="Arial" w:cs="Arial"/>
          <w:color w:val="000000"/>
          <w:sz w:val="22"/>
          <w:szCs w:val="22"/>
        </w:rPr>
        <w:t>• All counties can impose taxes on both real and personal property.</w:t>
      </w:r>
    </w:p>
    <w:p w:rsidR="00E7713B" w:rsidRDefault="00E7713B" w:rsidP="00E7713B">
      <w:pPr>
        <w:spacing w:after="0" w:line="240" w:lineRule="auto"/>
        <w:rPr>
          <w:rFonts w:ascii="Arial" w:eastAsia="Times New Roman" w:hAnsi="Arial" w:cs="Arial"/>
          <w:color w:val="000000"/>
          <w:sz w:val="22"/>
          <w:szCs w:val="22"/>
        </w:rPr>
      </w:pPr>
    </w:p>
    <w:p w:rsidR="00E7713B" w:rsidRPr="00E7713B" w:rsidRDefault="00E7713B" w:rsidP="00E7713B">
      <w:pPr>
        <w:spacing w:after="0" w:line="240" w:lineRule="auto"/>
        <w:rPr>
          <w:rFonts w:ascii="Arial" w:eastAsia="Times New Roman" w:hAnsi="Arial" w:cs="Arial"/>
          <w:color w:val="000000"/>
          <w:sz w:val="22"/>
          <w:szCs w:val="22"/>
        </w:rPr>
      </w:pPr>
      <w:r w:rsidRPr="00E7713B">
        <w:rPr>
          <w:rFonts w:ascii="Arial" w:eastAsia="Times New Roman" w:hAnsi="Arial" w:cs="Arial"/>
          <w:color w:val="000000"/>
          <w:sz w:val="22"/>
          <w:szCs w:val="22"/>
        </w:rPr>
        <w:t>• Charter counties are authorized to impose property taxes and to create special districts; the power to impose additional taxes must be granted by General Assembly.</w:t>
      </w:r>
    </w:p>
    <w:p w:rsidR="00E7713B" w:rsidRDefault="00E7713B" w:rsidP="00E7713B">
      <w:pPr>
        <w:spacing w:after="0" w:line="240" w:lineRule="auto"/>
        <w:rPr>
          <w:rFonts w:ascii="Arial" w:eastAsia="Times New Roman" w:hAnsi="Arial" w:cs="Arial"/>
          <w:color w:val="000000"/>
          <w:sz w:val="22"/>
          <w:szCs w:val="22"/>
        </w:rPr>
      </w:pPr>
    </w:p>
    <w:p w:rsidR="00E7713B" w:rsidRPr="00E7713B" w:rsidRDefault="00E7713B" w:rsidP="00E7713B">
      <w:pPr>
        <w:spacing w:after="0" w:line="240" w:lineRule="auto"/>
        <w:rPr>
          <w:rFonts w:ascii="Arial" w:eastAsia="Times New Roman" w:hAnsi="Arial" w:cs="Arial"/>
          <w:color w:val="000000"/>
          <w:sz w:val="22"/>
          <w:szCs w:val="22"/>
        </w:rPr>
      </w:pPr>
      <w:r w:rsidRPr="00E7713B">
        <w:rPr>
          <w:rFonts w:ascii="Arial" w:eastAsia="Times New Roman" w:hAnsi="Arial" w:cs="Arial"/>
          <w:color w:val="000000"/>
          <w:sz w:val="22"/>
          <w:szCs w:val="22"/>
        </w:rPr>
        <w:t>• Code home rule counties cannot impose any new taxes.</w:t>
      </w:r>
    </w:p>
    <w:p w:rsidR="00E7713B" w:rsidRDefault="00E7713B" w:rsidP="00E7713B">
      <w:pPr>
        <w:spacing w:after="0" w:line="240" w:lineRule="auto"/>
        <w:rPr>
          <w:rFonts w:ascii="Arial" w:eastAsia="Times New Roman" w:hAnsi="Arial" w:cs="Arial"/>
          <w:color w:val="000000"/>
          <w:sz w:val="22"/>
          <w:szCs w:val="22"/>
        </w:rPr>
      </w:pPr>
    </w:p>
    <w:p w:rsidR="00E7713B" w:rsidRPr="00E7713B" w:rsidRDefault="00E7713B" w:rsidP="00E7713B">
      <w:pPr>
        <w:spacing w:after="0" w:line="240" w:lineRule="auto"/>
        <w:rPr>
          <w:rFonts w:ascii="Arial" w:eastAsia="Times New Roman" w:hAnsi="Arial" w:cs="Arial"/>
          <w:color w:val="000000"/>
          <w:sz w:val="22"/>
          <w:szCs w:val="22"/>
        </w:rPr>
      </w:pPr>
      <w:r w:rsidRPr="00E7713B">
        <w:rPr>
          <w:rFonts w:ascii="Arial" w:eastAsia="Times New Roman" w:hAnsi="Arial" w:cs="Arial"/>
          <w:color w:val="000000"/>
          <w:sz w:val="22"/>
          <w:szCs w:val="22"/>
        </w:rPr>
        <w:t>• In commission counties the General Assembly has complete discretion to determine taxing powers; counties have power to impose property tax and various other taxes under public general laws and public local laws.</w:t>
      </w:r>
    </w:p>
    <w:p w:rsidR="00E7713B" w:rsidRDefault="00E7713B" w:rsidP="00E7713B">
      <w:pPr>
        <w:spacing w:after="0" w:line="240" w:lineRule="auto"/>
        <w:rPr>
          <w:rFonts w:ascii="Arial" w:eastAsia="Times New Roman" w:hAnsi="Arial" w:cs="Arial"/>
          <w:color w:val="000000"/>
          <w:sz w:val="22"/>
          <w:szCs w:val="22"/>
        </w:rPr>
      </w:pPr>
    </w:p>
    <w:p w:rsidR="00E7713B" w:rsidRPr="00E7713B" w:rsidRDefault="00E7713B" w:rsidP="00E7713B">
      <w:pPr>
        <w:spacing w:after="0" w:line="240" w:lineRule="auto"/>
        <w:rPr>
          <w:rFonts w:ascii="Arial" w:eastAsia="Times New Roman" w:hAnsi="Arial" w:cs="Arial"/>
          <w:color w:val="000000"/>
          <w:sz w:val="22"/>
          <w:szCs w:val="22"/>
        </w:rPr>
      </w:pPr>
      <w:r w:rsidRPr="00E7713B">
        <w:rPr>
          <w:rFonts w:ascii="Arial" w:eastAsia="Times New Roman" w:hAnsi="Arial" w:cs="Arial"/>
          <w:color w:val="000000"/>
          <w:sz w:val="22"/>
          <w:szCs w:val="22"/>
        </w:rPr>
        <w:t>• Even those counties that are granted broad taxing authority are prohibited from imposing certain local taxes like motor fuel taxes.</w:t>
      </w:r>
    </w:p>
    <w:p w:rsidR="00E7713B" w:rsidRDefault="00E7713B" w:rsidP="00E7713B">
      <w:pPr>
        <w:spacing w:after="0" w:line="240" w:lineRule="auto"/>
        <w:rPr>
          <w:rFonts w:ascii="Arial" w:eastAsia="Times New Roman" w:hAnsi="Arial" w:cs="Arial"/>
          <w:color w:val="000000"/>
          <w:sz w:val="22"/>
          <w:szCs w:val="22"/>
        </w:rPr>
      </w:pPr>
    </w:p>
    <w:p w:rsidR="00E7713B" w:rsidRPr="00E7713B" w:rsidRDefault="00E7713B" w:rsidP="00E7713B">
      <w:pPr>
        <w:spacing w:after="0" w:line="240" w:lineRule="auto"/>
        <w:rPr>
          <w:rFonts w:ascii="Arial" w:eastAsia="Times New Roman" w:hAnsi="Arial" w:cs="Arial"/>
          <w:color w:val="000000"/>
          <w:sz w:val="22"/>
          <w:szCs w:val="22"/>
        </w:rPr>
      </w:pPr>
      <w:r w:rsidRPr="00E7713B">
        <w:rPr>
          <w:rFonts w:ascii="Arial" w:eastAsia="Times New Roman" w:hAnsi="Arial" w:cs="Arial"/>
          <w:color w:val="000000"/>
          <w:sz w:val="22"/>
          <w:szCs w:val="22"/>
        </w:rPr>
        <w:t>• A county must obtain explicit authority from the General Assembly before imposing an impact fee or excise tax; code home rule counties have already received this authority from the general assembly to impose such charges.</w:t>
      </w:r>
    </w:p>
    <w:p w:rsidR="00E7713B" w:rsidRDefault="00E7713B" w:rsidP="00E7713B">
      <w:pPr>
        <w:spacing w:after="0" w:line="240" w:lineRule="auto"/>
        <w:rPr>
          <w:rFonts w:ascii="Arial" w:eastAsia="Times New Roman" w:hAnsi="Arial" w:cs="Arial"/>
          <w:color w:val="000000"/>
          <w:sz w:val="22"/>
          <w:szCs w:val="22"/>
        </w:rPr>
      </w:pPr>
    </w:p>
    <w:p w:rsidR="00E7713B" w:rsidRPr="00E7713B" w:rsidRDefault="00E7713B" w:rsidP="00E7713B">
      <w:pPr>
        <w:spacing w:after="0" w:line="240" w:lineRule="auto"/>
        <w:rPr>
          <w:rFonts w:ascii="Arial" w:eastAsia="Times New Roman" w:hAnsi="Arial" w:cs="Arial"/>
          <w:color w:val="000000"/>
          <w:sz w:val="22"/>
          <w:szCs w:val="22"/>
        </w:rPr>
      </w:pPr>
      <w:r w:rsidRPr="00E7713B">
        <w:rPr>
          <w:rFonts w:ascii="Arial" w:eastAsia="Times New Roman" w:hAnsi="Arial" w:cs="Arial"/>
          <w:color w:val="000000"/>
          <w:sz w:val="22"/>
          <w:szCs w:val="22"/>
        </w:rPr>
        <w:t xml:space="preserve">  ○ Sixteen counties currently impose either an impact fee or development excise tax – Anne Arundel, Calvert, Caroline, Carroll, Charles, Dorchester, Frederick, Harford, Howard, Montgomery, Prince George’s, Queen Anne’s, St. Mary’s, Talbot, Washington and Wicomico – the primary services funded by these charges include transportation among other services.</w:t>
      </w:r>
    </w:p>
    <w:p w:rsidR="00E7713B" w:rsidRDefault="00E7713B" w:rsidP="00E7713B">
      <w:pPr>
        <w:spacing w:after="0" w:line="240" w:lineRule="auto"/>
        <w:rPr>
          <w:rFonts w:ascii="Arial" w:eastAsia="Times New Roman" w:hAnsi="Arial" w:cs="Arial"/>
          <w:color w:val="000000"/>
          <w:sz w:val="22"/>
          <w:szCs w:val="22"/>
        </w:rPr>
      </w:pPr>
    </w:p>
    <w:p w:rsidR="00E7713B" w:rsidRPr="00E7713B" w:rsidRDefault="00E7713B" w:rsidP="00E7713B">
      <w:pPr>
        <w:spacing w:after="0" w:line="240" w:lineRule="auto"/>
        <w:rPr>
          <w:rFonts w:ascii="Arial" w:eastAsia="Times New Roman" w:hAnsi="Arial" w:cs="Arial"/>
          <w:color w:val="000000"/>
          <w:sz w:val="22"/>
          <w:szCs w:val="22"/>
        </w:rPr>
      </w:pPr>
      <w:r w:rsidRPr="00E7713B">
        <w:rPr>
          <w:rFonts w:ascii="Arial" w:eastAsia="Times New Roman" w:hAnsi="Arial" w:cs="Arial"/>
          <w:color w:val="000000"/>
          <w:sz w:val="22"/>
          <w:szCs w:val="22"/>
        </w:rPr>
        <w:t>• Before the state can construct a toll facility, the county must approve.</w:t>
      </w:r>
    </w:p>
    <w:p w:rsidR="00E7713B" w:rsidRDefault="00E7713B" w:rsidP="00E7713B">
      <w:pPr>
        <w:spacing w:after="0" w:line="240" w:lineRule="auto"/>
        <w:rPr>
          <w:rFonts w:ascii="Arial" w:eastAsia="Times New Roman" w:hAnsi="Arial" w:cs="Arial"/>
          <w:bCs/>
          <w:color w:val="000000"/>
          <w:sz w:val="22"/>
          <w:szCs w:val="22"/>
        </w:rPr>
      </w:pPr>
    </w:p>
    <w:p w:rsidR="00E7713B" w:rsidRPr="00E7713B" w:rsidRDefault="00E7713B" w:rsidP="00E7713B">
      <w:pPr>
        <w:spacing w:after="0" w:line="240" w:lineRule="auto"/>
        <w:rPr>
          <w:rFonts w:ascii="Arial" w:eastAsia="Times New Roman" w:hAnsi="Arial" w:cs="Arial"/>
          <w:bCs/>
          <w:color w:val="000000"/>
          <w:sz w:val="22"/>
          <w:szCs w:val="22"/>
        </w:rPr>
      </w:pPr>
      <w:r w:rsidRPr="00E7713B">
        <w:rPr>
          <w:rFonts w:ascii="Arial" w:eastAsia="Times New Roman" w:hAnsi="Arial" w:cs="Arial"/>
          <w:bCs/>
          <w:color w:val="000000"/>
          <w:sz w:val="22"/>
          <w:szCs w:val="22"/>
        </w:rPr>
        <w:t>Mandated/Authorized Transportation Services:</w:t>
      </w:r>
    </w:p>
    <w:p w:rsidR="00E7713B" w:rsidRPr="00E7713B" w:rsidRDefault="00E7713B" w:rsidP="00E7713B">
      <w:pPr>
        <w:spacing w:after="0" w:line="240" w:lineRule="auto"/>
        <w:rPr>
          <w:rFonts w:ascii="Arial" w:eastAsia="Times New Roman" w:hAnsi="Arial" w:cs="Arial"/>
          <w:color w:val="000000"/>
          <w:sz w:val="22"/>
          <w:szCs w:val="22"/>
        </w:rPr>
      </w:pPr>
      <w:r w:rsidRPr="00E7713B">
        <w:rPr>
          <w:rFonts w:ascii="Arial" w:eastAsia="Times New Roman" w:hAnsi="Arial" w:cs="Arial"/>
          <w:color w:val="000000"/>
          <w:sz w:val="22"/>
          <w:szCs w:val="22"/>
        </w:rPr>
        <w:t>• Counties construct and maintain secondary roads, own and operate small regional airports, and provide transit services.</w:t>
      </w:r>
    </w:p>
    <w:p w:rsidR="00E7713B" w:rsidRDefault="00E7713B" w:rsidP="00E7713B">
      <w:pPr>
        <w:spacing w:after="0" w:line="240" w:lineRule="auto"/>
        <w:rPr>
          <w:rFonts w:ascii="Arial" w:eastAsia="Times New Roman" w:hAnsi="Arial" w:cs="Arial"/>
          <w:color w:val="000000"/>
          <w:sz w:val="22"/>
          <w:szCs w:val="22"/>
        </w:rPr>
      </w:pPr>
    </w:p>
    <w:p w:rsidR="00E7713B" w:rsidRPr="00E7713B" w:rsidRDefault="00E7713B" w:rsidP="00E7713B">
      <w:pPr>
        <w:spacing w:after="0" w:line="240" w:lineRule="auto"/>
        <w:rPr>
          <w:rFonts w:ascii="Arial" w:eastAsia="Times New Roman" w:hAnsi="Arial" w:cs="Arial"/>
          <w:color w:val="000000"/>
          <w:sz w:val="22"/>
          <w:szCs w:val="22"/>
        </w:rPr>
      </w:pPr>
      <w:r w:rsidRPr="00E7713B">
        <w:rPr>
          <w:rFonts w:ascii="Arial" w:eastAsia="Times New Roman" w:hAnsi="Arial" w:cs="Arial"/>
          <w:color w:val="000000"/>
          <w:sz w:val="22"/>
          <w:szCs w:val="22"/>
        </w:rPr>
        <w:t>• Montgomery and Prince George’s counties augment Washington area mass transit system.</w:t>
      </w:r>
    </w:p>
    <w:p w:rsidR="00E7713B" w:rsidRDefault="00E7713B" w:rsidP="00E7713B">
      <w:pPr>
        <w:spacing w:after="0" w:line="240" w:lineRule="auto"/>
        <w:rPr>
          <w:rFonts w:ascii="Arial" w:eastAsia="Times New Roman" w:hAnsi="Arial" w:cs="Arial"/>
          <w:color w:val="000000"/>
          <w:sz w:val="22"/>
          <w:szCs w:val="22"/>
        </w:rPr>
      </w:pPr>
    </w:p>
    <w:p w:rsidR="00B475A9" w:rsidRPr="00B475A9" w:rsidRDefault="00E7713B" w:rsidP="00B475A9">
      <w:pPr>
        <w:spacing w:after="0" w:line="240" w:lineRule="auto"/>
        <w:rPr>
          <w:rFonts w:ascii="Arial" w:eastAsia="Times New Roman" w:hAnsi="Arial" w:cs="Arial"/>
          <w:color w:val="000000"/>
          <w:sz w:val="22"/>
          <w:szCs w:val="22"/>
        </w:rPr>
      </w:pPr>
      <w:r w:rsidRPr="00E7713B">
        <w:rPr>
          <w:rFonts w:ascii="Arial" w:eastAsia="Times New Roman" w:hAnsi="Arial" w:cs="Arial"/>
          <w:color w:val="000000"/>
          <w:sz w:val="22"/>
          <w:szCs w:val="22"/>
        </w:rPr>
        <w:t>• Baltimore City constructs and maintains all roads</w:t>
      </w:r>
      <w:r w:rsidR="00472111">
        <w:rPr>
          <w:rFonts w:ascii="Arial" w:eastAsia="Times New Roman" w:hAnsi="Arial" w:cs="Arial"/>
          <w:color w:val="000000"/>
          <w:sz w:val="22"/>
          <w:szCs w:val="22"/>
        </w:rPr>
        <w:t xml:space="preserve"> within the city, except Interstate 95</w:t>
      </w:r>
      <w:r w:rsidRPr="00E7713B">
        <w:rPr>
          <w:rFonts w:ascii="Arial" w:eastAsia="Times New Roman" w:hAnsi="Arial" w:cs="Arial"/>
          <w:color w:val="000000"/>
          <w:sz w:val="22"/>
          <w:szCs w:val="22"/>
        </w:rPr>
        <w:t>.</w:t>
      </w:r>
    </w:p>
    <w:p w:rsidR="006C5D9A" w:rsidRDefault="00145E69" w:rsidP="006C5D9A">
      <w:pPr>
        <w:pStyle w:val="Heading2"/>
        <w:spacing w:line="240" w:lineRule="auto"/>
        <w:rPr>
          <w:rFonts w:ascii="HelveticaNeueLT Std" w:hAnsi="HelveticaNeueLT Std"/>
          <w:b/>
        </w:rPr>
      </w:pPr>
      <w:r>
        <w:rPr>
          <w:rFonts w:ascii="HelveticaNeueLT Std" w:hAnsi="HelveticaNeueLT Std"/>
          <w:b/>
        </w:rPr>
        <w:t>Funding Sources for County Transportation Projects:</w:t>
      </w:r>
    </w:p>
    <w:p w:rsidR="00E7713B" w:rsidRPr="00E7713B" w:rsidRDefault="00E7713B" w:rsidP="00E7713B">
      <w:pPr>
        <w:spacing w:after="0" w:line="240" w:lineRule="auto"/>
        <w:rPr>
          <w:rFonts w:ascii="Arial" w:hAnsi="Arial" w:cs="Arial"/>
          <w:sz w:val="22"/>
          <w:szCs w:val="22"/>
        </w:rPr>
      </w:pPr>
      <w:r w:rsidRPr="00E7713B">
        <w:rPr>
          <w:rFonts w:ascii="Arial" w:hAnsi="Arial" w:cs="Arial"/>
          <w:sz w:val="22"/>
          <w:szCs w:val="22"/>
        </w:rPr>
        <w:t xml:space="preserve">• The majority of </w:t>
      </w:r>
      <w:r w:rsidR="00AC6AC0">
        <w:rPr>
          <w:rFonts w:ascii="Arial" w:hAnsi="Arial" w:cs="Arial"/>
          <w:sz w:val="22"/>
          <w:szCs w:val="22"/>
        </w:rPr>
        <w:t xml:space="preserve">aid that directly benefits county operations through </w:t>
      </w:r>
      <w:r w:rsidRPr="00E7713B">
        <w:rPr>
          <w:rFonts w:ascii="Arial" w:hAnsi="Arial" w:cs="Arial"/>
          <w:sz w:val="22"/>
          <w:szCs w:val="22"/>
        </w:rPr>
        <w:t>state aid to local governments is from highway user revenues (HURs) – most motor fuel, titling taxes and vehicle registration fees.</w:t>
      </w:r>
    </w:p>
    <w:p w:rsidR="00367E3D" w:rsidRDefault="00367E3D" w:rsidP="00E7713B">
      <w:pPr>
        <w:spacing w:after="0" w:line="240" w:lineRule="auto"/>
        <w:rPr>
          <w:rFonts w:ascii="Arial" w:hAnsi="Arial" w:cs="Arial"/>
          <w:sz w:val="22"/>
          <w:szCs w:val="22"/>
        </w:rPr>
      </w:pPr>
    </w:p>
    <w:p w:rsidR="00E7713B" w:rsidRPr="00E7713B" w:rsidRDefault="00E7713B" w:rsidP="00E7713B">
      <w:pPr>
        <w:spacing w:after="0" w:line="240" w:lineRule="auto"/>
        <w:rPr>
          <w:rFonts w:ascii="Arial" w:hAnsi="Arial" w:cs="Arial"/>
          <w:sz w:val="22"/>
          <w:szCs w:val="22"/>
        </w:rPr>
      </w:pPr>
      <w:r w:rsidRPr="00E7713B">
        <w:rPr>
          <w:rFonts w:ascii="Arial" w:hAnsi="Arial" w:cs="Arial"/>
          <w:sz w:val="22"/>
          <w:szCs w:val="22"/>
        </w:rPr>
        <w:t xml:space="preserve">  ○ In FY2014 counties will receive only 1.5% of </w:t>
      </w:r>
      <w:r w:rsidR="00472111">
        <w:rPr>
          <w:rFonts w:ascii="Arial" w:hAnsi="Arial" w:cs="Arial"/>
          <w:sz w:val="22"/>
          <w:szCs w:val="22"/>
        </w:rPr>
        <w:t xml:space="preserve">total </w:t>
      </w:r>
      <w:r w:rsidRPr="00E7713B">
        <w:rPr>
          <w:rFonts w:ascii="Arial" w:hAnsi="Arial" w:cs="Arial"/>
          <w:sz w:val="22"/>
          <w:szCs w:val="22"/>
        </w:rPr>
        <w:t>HURs, distributed proportional to vehicle registrations and road mileage; Baltimore City will receive 7.7% of total HURs from the state because it is responsible for all roads, except for Interstate 95, within the city limits.</w:t>
      </w:r>
    </w:p>
    <w:p w:rsidR="00472111" w:rsidRDefault="00472111" w:rsidP="00AB7BCD">
      <w:pPr>
        <w:spacing w:after="0" w:line="240" w:lineRule="auto"/>
        <w:rPr>
          <w:rFonts w:ascii="Arial" w:hAnsi="Arial" w:cs="Arial"/>
          <w:sz w:val="22"/>
          <w:szCs w:val="22"/>
        </w:rPr>
      </w:pPr>
    </w:p>
    <w:p w:rsidR="00AB7BCD" w:rsidRDefault="00E7713B" w:rsidP="00AB7BCD">
      <w:pPr>
        <w:spacing w:after="0" w:line="240" w:lineRule="auto"/>
        <w:rPr>
          <w:rFonts w:ascii="Arial" w:hAnsi="Arial" w:cs="Arial"/>
          <w:sz w:val="22"/>
          <w:szCs w:val="22"/>
        </w:rPr>
      </w:pPr>
      <w:r w:rsidRPr="00E7713B">
        <w:rPr>
          <w:rFonts w:ascii="Arial" w:hAnsi="Arial" w:cs="Arial"/>
          <w:sz w:val="22"/>
          <w:szCs w:val="22"/>
        </w:rPr>
        <w:lastRenderedPageBreak/>
        <w:t xml:space="preserve">• To compensate for lost revenues from the state, counties are </w:t>
      </w:r>
      <w:r w:rsidR="00AC6AC0">
        <w:rPr>
          <w:rFonts w:ascii="Arial" w:hAnsi="Arial" w:cs="Arial"/>
          <w:sz w:val="22"/>
          <w:szCs w:val="22"/>
        </w:rPr>
        <w:t>relying more heavily on</w:t>
      </w:r>
      <w:r w:rsidRPr="00E7713B">
        <w:rPr>
          <w:rFonts w:ascii="Arial" w:hAnsi="Arial" w:cs="Arial"/>
          <w:sz w:val="22"/>
          <w:szCs w:val="22"/>
        </w:rPr>
        <w:t xml:space="preserve"> property tax revenues to fund their necessary transportation projects</w:t>
      </w:r>
      <w:r w:rsidR="00AB7BCD" w:rsidRPr="00AB7BCD">
        <w:rPr>
          <w:rFonts w:ascii="Arial" w:hAnsi="Arial" w:cs="Arial"/>
          <w:sz w:val="22"/>
          <w:szCs w:val="22"/>
        </w:rPr>
        <w:t xml:space="preserve">. </w:t>
      </w:r>
    </w:p>
    <w:p w:rsidR="006C5D9A" w:rsidRDefault="00145E69" w:rsidP="00242859">
      <w:pPr>
        <w:pStyle w:val="Heading2"/>
        <w:spacing w:line="240" w:lineRule="auto"/>
        <w:rPr>
          <w:rFonts w:ascii="HelveticaNeueLT Std" w:hAnsi="HelveticaNeueLT Std"/>
          <w:b/>
        </w:rPr>
      </w:pPr>
      <w:r>
        <w:rPr>
          <w:rFonts w:ascii="HelveticaNeueLT Std" w:hAnsi="HelveticaNeueLT Std"/>
          <w:b/>
        </w:rPr>
        <w:t>Challenges in Funding and Financing Transportation Projects:</w:t>
      </w:r>
    </w:p>
    <w:p w:rsidR="00E7713B" w:rsidRPr="00E7713B" w:rsidRDefault="00E7713B" w:rsidP="00E7713B">
      <w:pPr>
        <w:spacing w:after="0" w:line="240" w:lineRule="auto"/>
        <w:rPr>
          <w:rFonts w:ascii="Arial" w:hAnsi="Arial" w:cs="Arial"/>
          <w:sz w:val="22"/>
          <w:szCs w:val="22"/>
        </w:rPr>
      </w:pPr>
      <w:r w:rsidRPr="00E7713B">
        <w:rPr>
          <w:rFonts w:ascii="Arial" w:hAnsi="Arial" w:cs="Arial"/>
          <w:sz w:val="22"/>
          <w:szCs w:val="22"/>
        </w:rPr>
        <w:t>• State collected highway user revenues used to be split 30 percent to local governments and 70 percent to state transportation projects; in fiscal 20</w:t>
      </w:r>
      <w:r w:rsidR="00AC6AC0">
        <w:rPr>
          <w:rFonts w:ascii="Arial" w:hAnsi="Arial" w:cs="Arial"/>
          <w:sz w:val="22"/>
          <w:szCs w:val="22"/>
        </w:rPr>
        <w:t>10</w:t>
      </w:r>
      <w:r w:rsidRPr="00E7713B">
        <w:rPr>
          <w:rFonts w:ascii="Arial" w:hAnsi="Arial" w:cs="Arial"/>
          <w:sz w:val="22"/>
          <w:szCs w:val="22"/>
        </w:rPr>
        <w:t xml:space="preserve">, the state diverted HUR revenues to supplement its general fund, reducing the share going to local governments. </w:t>
      </w:r>
    </w:p>
    <w:p w:rsidR="00367E3D" w:rsidRDefault="00367E3D" w:rsidP="00E7713B">
      <w:pPr>
        <w:spacing w:after="0" w:line="240" w:lineRule="auto"/>
        <w:rPr>
          <w:rFonts w:ascii="Arial" w:hAnsi="Arial" w:cs="Arial"/>
          <w:sz w:val="22"/>
          <w:szCs w:val="22"/>
        </w:rPr>
      </w:pPr>
    </w:p>
    <w:p w:rsidR="00E7713B" w:rsidRPr="00E7713B" w:rsidRDefault="00E7713B" w:rsidP="00E7713B">
      <w:pPr>
        <w:spacing w:after="0" w:line="240" w:lineRule="auto"/>
        <w:rPr>
          <w:rFonts w:ascii="Arial" w:hAnsi="Arial" w:cs="Arial"/>
          <w:sz w:val="22"/>
          <w:szCs w:val="22"/>
        </w:rPr>
      </w:pPr>
      <w:r w:rsidRPr="00E7713B">
        <w:rPr>
          <w:rFonts w:ascii="Arial" w:hAnsi="Arial" w:cs="Arial"/>
          <w:sz w:val="22"/>
          <w:szCs w:val="22"/>
        </w:rPr>
        <w:t>• Local transportation projects funded through highway user revenues experienced the largest budget reductions with overall funding reduced by $36</w:t>
      </w:r>
      <w:r w:rsidR="00AC6AC0">
        <w:rPr>
          <w:rFonts w:ascii="Arial" w:hAnsi="Arial" w:cs="Arial"/>
          <w:sz w:val="22"/>
          <w:szCs w:val="22"/>
        </w:rPr>
        <w:t>2</w:t>
      </w:r>
      <w:r w:rsidRPr="00E7713B">
        <w:rPr>
          <w:rFonts w:ascii="Arial" w:hAnsi="Arial" w:cs="Arial"/>
          <w:sz w:val="22"/>
          <w:szCs w:val="22"/>
        </w:rPr>
        <w:t>.2 million since fiscal 2008; in fiscal 2008, local highway user revenues totaled $529.7 million compared with $16</w:t>
      </w:r>
      <w:r w:rsidR="00AC6AC0">
        <w:rPr>
          <w:rFonts w:ascii="Arial" w:hAnsi="Arial" w:cs="Arial"/>
          <w:sz w:val="22"/>
          <w:szCs w:val="22"/>
        </w:rPr>
        <w:t>7</w:t>
      </w:r>
      <w:r w:rsidRPr="00E7713B">
        <w:rPr>
          <w:rFonts w:ascii="Arial" w:hAnsi="Arial" w:cs="Arial"/>
          <w:sz w:val="22"/>
          <w:szCs w:val="22"/>
        </w:rPr>
        <w:t>.5 million in fiscal 2014.</w:t>
      </w:r>
    </w:p>
    <w:p w:rsidR="00367E3D" w:rsidRDefault="00367E3D" w:rsidP="00E7713B">
      <w:pPr>
        <w:spacing w:after="0" w:line="240" w:lineRule="auto"/>
        <w:rPr>
          <w:rFonts w:ascii="Arial" w:hAnsi="Arial" w:cs="Arial"/>
          <w:sz w:val="22"/>
          <w:szCs w:val="22"/>
        </w:rPr>
      </w:pPr>
    </w:p>
    <w:p w:rsidR="00E7713B" w:rsidRPr="00E7713B" w:rsidRDefault="00E7713B" w:rsidP="00E7713B">
      <w:pPr>
        <w:spacing w:after="0" w:line="240" w:lineRule="auto"/>
        <w:rPr>
          <w:rFonts w:ascii="Arial" w:hAnsi="Arial" w:cs="Arial"/>
          <w:sz w:val="22"/>
          <w:szCs w:val="22"/>
        </w:rPr>
      </w:pPr>
      <w:r w:rsidRPr="00E7713B">
        <w:rPr>
          <w:rFonts w:ascii="Arial" w:hAnsi="Arial" w:cs="Arial"/>
          <w:sz w:val="22"/>
          <w:szCs w:val="22"/>
        </w:rPr>
        <w:t>• State cuts could not be absorbed by deferring projects, counties had to offset losses by taking property tax revenues away from education and public safety services; Counties across the state eliminated employee COLAs and increments, instituted furloughs, laid off employees, enacted across the board cuts, and dipped into rainy day and reserve funds — all required to offset the state funding reductions as well as their own revenue declines related to the economy.</w:t>
      </w:r>
    </w:p>
    <w:p w:rsidR="00367E3D" w:rsidRDefault="00367E3D" w:rsidP="00E7713B">
      <w:pPr>
        <w:spacing w:after="0" w:line="240" w:lineRule="auto"/>
        <w:rPr>
          <w:rFonts w:ascii="Arial" w:hAnsi="Arial" w:cs="Arial"/>
          <w:sz w:val="22"/>
          <w:szCs w:val="22"/>
        </w:rPr>
      </w:pPr>
    </w:p>
    <w:p w:rsidR="00E7713B" w:rsidRPr="00E7713B" w:rsidRDefault="00E7713B" w:rsidP="00E7713B">
      <w:pPr>
        <w:spacing w:after="0" w:line="240" w:lineRule="auto"/>
        <w:rPr>
          <w:rFonts w:ascii="Arial" w:hAnsi="Arial" w:cs="Arial"/>
          <w:sz w:val="22"/>
          <w:szCs w:val="22"/>
        </w:rPr>
      </w:pPr>
      <w:r w:rsidRPr="00E7713B">
        <w:rPr>
          <w:rFonts w:ascii="Arial" w:hAnsi="Arial" w:cs="Arial"/>
          <w:sz w:val="22"/>
          <w:szCs w:val="22"/>
        </w:rPr>
        <w:t xml:space="preserve">• To compensate for lost HUR funds, </w:t>
      </w:r>
      <w:r w:rsidR="00AC6AC0">
        <w:rPr>
          <w:rFonts w:ascii="Arial" w:hAnsi="Arial" w:cs="Arial"/>
          <w:sz w:val="22"/>
          <w:szCs w:val="22"/>
        </w:rPr>
        <w:t>all</w:t>
      </w:r>
      <w:r w:rsidRPr="00E7713B">
        <w:rPr>
          <w:rFonts w:ascii="Arial" w:hAnsi="Arial" w:cs="Arial"/>
          <w:sz w:val="22"/>
          <w:szCs w:val="22"/>
        </w:rPr>
        <w:t xml:space="preserve"> counties are dependent on dropping property tax </w:t>
      </w:r>
      <w:proofErr w:type="gramStart"/>
      <w:r w:rsidRPr="00E7713B">
        <w:rPr>
          <w:rFonts w:ascii="Arial" w:hAnsi="Arial" w:cs="Arial"/>
          <w:sz w:val="22"/>
          <w:szCs w:val="22"/>
        </w:rPr>
        <w:t>revenues,</w:t>
      </w:r>
      <w:proofErr w:type="gramEnd"/>
      <w:r w:rsidRPr="00E7713B">
        <w:rPr>
          <w:rFonts w:ascii="Arial" w:hAnsi="Arial" w:cs="Arial"/>
          <w:sz w:val="22"/>
          <w:szCs w:val="22"/>
        </w:rPr>
        <w:t xml:space="preserve"> </w:t>
      </w:r>
      <w:r w:rsidR="00AC6AC0">
        <w:rPr>
          <w:rFonts w:ascii="Arial" w:hAnsi="Arial" w:cs="Arial"/>
          <w:sz w:val="22"/>
          <w:szCs w:val="22"/>
        </w:rPr>
        <w:t>many</w:t>
      </w:r>
      <w:r w:rsidRPr="00E7713B">
        <w:rPr>
          <w:rFonts w:ascii="Arial" w:hAnsi="Arial" w:cs="Arial"/>
          <w:sz w:val="22"/>
          <w:szCs w:val="22"/>
        </w:rPr>
        <w:t xml:space="preserve"> smaller counties </w:t>
      </w:r>
      <w:r w:rsidR="00AC6AC0">
        <w:rPr>
          <w:rFonts w:ascii="Arial" w:hAnsi="Arial" w:cs="Arial"/>
          <w:sz w:val="22"/>
          <w:szCs w:val="22"/>
        </w:rPr>
        <w:t>have</w:t>
      </w:r>
      <w:r w:rsidRPr="00E7713B">
        <w:rPr>
          <w:rFonts w:ascii="Arial" w:hAnsi="Arial" w:cs="Arial"/>
          <w:sz w:val="22"/>
          <w:szCs w:val="22"/>
        </w:rPr>
        <w:t xml:space="preserve"> cut their transportation projects and expenditures all together.</w:t>
      </w:r>
    </w:p>
    <w:p w:rsidR="00367E3D" w:rsidRDefault="00367E3D" w:rsidP="00E7713B">
      <w:pPr>
        <w:spacing w:after="0" w:line="240" w:lineRule="auto"/>
        <w:rPr>
          <w:rFonts w:ascii="Arial" w:hAnsi="Arial" w:cs="Arial"/>
          <w:sz w:val="22"/>
          <w:szCs w:val="22"/>
        </w:rPr>
      </w:pPr>
    </w:p>
    <w:p w:rsidR="007E2C33" w:rsidRPr="00367E3D" w:rsidRDefault="00E7713B" w:rsidP="00367E3D">
      <w:pPr>
        <w:spacing w:after="0" w:line="240" w:lineRule="auto"/>
        <w:rPr>
          <w:rFonts w:ascii="Arial" w:hAnsi="Arial" w:cs="Arial"/>
          <w:sz w:val="22"/>
          <w:szCs w:val="22"/>
        </w:rPr>
      </w:pPr>
      <w:r w:rsidRPr="00E7713B">
        <w:rPr>
          <w:rFonts w:ascii="Arial" w:hAnsi="Arial" w:cs="Arial"/>
          <w:sz w:val="22"/>
          <w:szCs w:val="22"/>
        </w:rPr>
        <w:t>• Maryland's traditional revenue sources for transportation -- among them titling taxes, registration fees and the 23.5-cents-a-gallon gas tax -- are no longer producing enough money to build new highway or transit projects needed to relieve congestion.</w:t>
      </w:r>
      <w:r w:rsidR="00472111">
        <w:rPr>
          <w:rFonts w:ascii="Arial" w:hAnsi="Arial" w:cs="Arial"/>
          <w:sz w:val="22"/>
          <w:szCs w:val="22"/>
        </w:rPr>
        <w:t xml:space="preserve">  </w:t>
      </w:r>
      <w:r w:rsidRPr="00E7713B">
        <w:rPr>
          <w:rFonts w:ascii="Arial" w:hAnsi="Arial" w:cs="Arial"/>
          <w:sz w:val="22"/>
          <w:szCs w:val="22"/>
        </w:rPr>
        <w:t>By 2018 entire MDDOT capital spending program will be used for system preservation with no funding for designing and building new projects.</w:t>
      </w:r>
    </w:p>
    <w:p w:rsidR="006C5D9A" w:rsidRDefault="00145E69" w:rsidP="006C5D9A">
      <w:pPr>
        <w:pStyle w:val="Heading2"/>
        <w:spacing w:line="240" w:lineRule="auto"/>
        <w:rPr>
          <w:rFonts w:ascii="HelveticaNeueLT Std" w:hAnsi="HelveticaNeueLT Std"/>
          <w:b/>
        </w:rPr>
      </w:pPr>
      <w:r>
        <w:rPr>
          <w:rFonts w:ascii="HelveticaNeueLT Std" w:hAnsi="HelveticaNeueLT Std"/>
          <w:b/>
        </w:rPr>
        <w:t>Innovative Solutions to Funding and Financing Challenges</w:t>
      </w:r>
    </w:p>
    <w:p w:rsidR="00E7713B" w:rsidRDefault="00E7713B" w:rsidP="00E7713B">
      <w:pPr>
        <w:spacing w:after="0" w:line="240" w:lineRule="auto"/>
        <w:rPr>
          <w:ins w:id="0" w:author="Kavita Mak" w:date="2014-01-03T15:35:00Z"/>
          <w:rFonts w:ascii="Arial" w:eastAsia="Times New Roman" w:hAnsi="Arial" w:cs="Arial"/>
          <w:color w:val="000000"/>
          <w:sz w:val="22"/>
          <w:szCs w:val="22"/>
        </w:rPr>
      </w:pPr>
      <w:r w:rsidRPr="00E7713B">
        <w:rPr>
          <w:rFonts w:ascii="Arial" w:eastAsia="Times New Roman" w:hAnsi="Arial" w:cs="Arial"/>
          <w:color w:val="000000"/>
          <w:sz w:val="22"/>
          <w:szCs w:val="22"/>
        </w:rPr>
        <w:t xml:space="preserve">• State will be phasing in </w:t>
      </w:r>
      <w:r w:rsidR="000559F6">
        <w:rPr>
          <w:rFonts w:ascii="Arial" w:eastAsia="Times New Roman" w:hAnsi="Arial" w:cs="Arial"/>
          <w:color w:val="000000"/>
          <w:sz w:val="22"/>
          <w:szCs w:val="22"/>
        </w:rPr>
        <w:t xml:space="preserve">up to </w:t>
      </w:r>
      <w:r w:rsidR="00A8135B">
        <w:rPr>
          <w:rFonts w:ascii="Arial" w:eastAsia="Times New Roman" w:hAnsi="Arial" w:cs="Arial"/>
          <w:color w:val="000000"/>
          <w:sz w:val="22"/>
          <w:szCs w:val="22"/>
        </w:rPr>
        <w:t xml:space="preserve">a 5% sales tax on the wholesale price of gasoline and the motor fuel tax will now be adjusted to </w:t>
      </w:r>
      <w:r w:rsidR="00472111">
        <w:rPr>
          <w:rFonts w:ascii="Arial" w:eastAsia="Times New Roman" w:hAnsi="Arial" w:cs="Arial"/>
          <w:color w:val="000000"/>
          <w:sz w:val="22"/>
          <w:szCs w:val="22"/>
        </w:rPr>
        <w:t>reflect Consumer Price Indexes</w:t>
      </w:r>
      <w:r w:rsidRPr="00E7713B">
        <w:rPr>
          <w:rFonts w:ascii="Arial" w:eastAsia="Times New Roman" w:hAnsi="Arial" w:cs="Arial"/>
          <w:color w:val="000000"/>
          <w:sz w:val="22"/>
          <w:szCs w:val="22"/>
        </w:rPr>
        <w:t>, with the first increase of 3.</w:t>
      </w:r>
      <w:r w:rsidR="00A8135B">
        <w:rPr>
          <w:rFonts w:ascii="Arial" w:eastAsia="Times New Roman" w:hAnsi="Arial" w:cs="Arial"/>
          <w:color w:val="000000"/>
          <w:sz w:val="22"/>
          <w:szCs w:val="22"/>
        </w:rPr>
        <w:t>8</w:t>
      </w:r>
      <w:r w:rsidRPr="00E7713B">
        <w:rPr>
          <w:rFonts w:ascii="Arial" w:eastAsia="Times New Roman" w:hAnsi="Arial" w:cs="Arial"/>
          <w:color w:val="000000"/>
          <w:sz w:val="22"/>
          <w:szCs w:val="22"/>
        </w:rPr>
        <w:t xml:space="preserve"> cents per gallon in July 2013, </w:t>
      </w:r>
      <w:r w:rsidR="00472111">
        <w:rPr>
          <w:rFonts w:ascii="Arial" w:eastAsia="Times New Roman" w:hAnsi="Arial" w:cs="Arial"/>
          <w:color w:val="000000"/>
          <w:sz w:val="22"/>
          <w:szCs w:val="22"/>
        </w:rPr>
        <w:t>rais</w:t>
      </w:r>
      <w:r w:rsidR="00A8135B">
        <w:rPr>
          <w:rFonts w:ascii="Arial" w:eastAsia="Times New Roman" w:hAnsi="Arial" w:cs="Arial"/>
          <w:color w:val="000000"/>
          <w:sz w:val="22"/>
          <w:szCs w:val="22"/>
        </w:rPr>
        <w:t>ing</w:t>
      </w:r>
      <w:r w:rsidR="00472111">
        <w:rPr>
          <w:rFonts w:ascii="Arial" w:eastAsia="Times New Roman" w:hAnsi="Arial" w:cs="Arial"/>
          <w:color w:val="000000"/>
          <w:sz w:val="22"/>
          <w:szCs w:val="22"/>
        </w:rPr>
        <w:t xml:space="preserve"> the</w:t>
      </w:r>
      <w:r w:rsidRPr="00E7713B">
        <w:rPr>
          <w:rFonts w:ascii="Arial" w:eastAsia="Times New Roman" w:hAnsi="Arial" w:cs="Arial"/>
          <w:color w:val="000000"/>
          <w:sz w:val="22"/>
          <w:szCs w:val="22"/>
        </w:rPr>
        <w:t xml:space="preserve"> </w:t>
      </w:r>
      <w:r w:rsidR="00472111">
        <w:rPr>
          <w:rFonts w:ascii="Arial" w:eastAsia="Times New Roman" w:hAnsi="Arial" w:cs="Arial"/>
          <w:color w:val="000000"/>
          <w:sz w:val="22"/>
          <w:szCs w:val="22"/>
        </w:rPr>
        <w:t>tax to 27</w:t>
      </w:r>
      <w:r w:rsidR="00A8135B">
        <w:rPr>
          <w:rFonts w:ascii="Arial" w:eastAsia="Times New Roman" w:hAnsi="Arial" w:cs="Arial"/>
          <w:color w:val="000000"/>
          <w:sz w:val="22"/>
          <w:szCs w:val="22"/>
        </w:rPr>
        <w:t>.3</w:t>
      </w:r>
      <w:r w:rsidR="00472111">
        <w:rPr>
          <w:rFonts w:ascii="Arial" w:eastAsia="Times New Roman" w:hAnsi="Arial" w:cs="Arial"/>
          <w:color w:val="000000"/>
          <w:sz w:val="22"/>
          <w:szCs w:val="22"/>
        </w:rPr>
        <w:t xml:space="preserve"> cents per gallon.  By mid-2016 the gas tax will have increased by a total </w:t>
      </w:r>
      <w:r w:rsidR="00A8135B">
        <w:rPr>
          <w:rFonts w:ascii="Arial" w:eastAsia="Times New Roman" w:hAnsi="Arial" w:cs="Arial"/>
          <w:color w:val="000000"/>
          <w:sz w:val="22"/>
          <w:szCs w:val="22"/>
        </w:rPr>
        <w:t>of 8</w:t>
      </w:r>
      <w:r w:rsidR="00472111">
        <w:rPr>
          <w:rFonts w:ascii="Arial" w:eastAsia="Times New Roman" w:hAnsi="Arial" w:cs="Arial"/>
          <w:color w:val="000000"/>
          <w:sz w:val="22"/>
          <w:szCs w:val="22"/>
        </w:rPr>
        <w:t xml:space="preserve"> cents from its current rate. </w:t>
      </w:r>
    </w:p>
    <w:p w:rsidR="006671BB" w:rsidRDefault="006671BB" w:rsidP="00E7713B">
      <w:pPr>
        <w:spacing w:after="0" w:line="240" w:lineRule="auto"/>
        <w:rPr>
          <w:ins w:id="1" w:author="Kavita Mak" w:date="2014-01-03T15:35:00Z"/>
          <w:rFonts w:ascii="Arial" w:eastAsia="Times New Roman" w:hAnsi="Arial" w:cs="Arial"/>
          <w:color w:val="000000"/>
          <w:sz w:val="22"/>
          <w:szCs w:val="22"/>
        </w:rPr>
      </w:pPr>
    </w:p>
    <w:p w:rsidR="006671BB" w:rsidRDefault="006671BB" w:rsidP="00E7713B">
      <w:pPr>
        <w:spacing w:after="0" w:line="240" w:lineRule="auto"/>
        <w:rPr>
          <w:rFonts w:ascii="Arial" w:eastAsia="Times New Roman" w:hAnsi="Arial" w:cs="Arial"/>
          <w:color w:val="000000"/>
          <w:sz w:val="22"/>
          <w:szCs w:val="22"/>
        </w:rPr>
      </w:pPr>
      <w:r w:rsidRPr="00E7713B">
        <w:rPr>
          <w:rFonts w:ascii="Arial" w:eastAsia="Times New Roman" w:hAnsi="Arial" w:cs="Arial"/>
          <w:color w:val="000000"/>
          <w:sz w:val="22"/>
          <w:szCs w:val="22"/>
        </w:rPr>
        <w:t xml:space="preserve">• </w:t>
      </w:r>
      <w:r>
        <w:rPr>
          <w:rFonts w:ascii="Arial" w:eastAsia="Times New Roman" w:hAnsi="Arial" w:cs="Arial"/>
          <w:color w:val="000000"/>
          <w:sz w:val="22"/>
          <w:szCs w:val="22"/>
        </w:rPr>
        <w:t>Should Congress authorize internet sales taxes, revenue will be used to supplement transportation funding and the sales tax on the wholesale price of gasoline will be phased in to 3%, instead of 5%</w:t>
      </w:r>
    </w:p>
    <w:p w:rsidR="00A8135B" w:rsidRDefault="00A8135B" w:rsidP="00E7713B">
      <w:pPr>
        <w:spacing w:after="0" w:line="240" w:lineRule="auto"/>
        <w:rPr>
          <w:rFonts w:ascii="Arial" w:eastAsia="Times New Roman" w:hAnsi="Arial" w:cs="Arial"/>
          <w:color w:val="000000"/>
          <w:sz w:val="22"/>
          <w:szCs w:val="22"/>
        </w:rPr>
      </w:pPr>
    </w:p>
    <w:p w:rsidR="006671BB" w:rsidRPr="006671BB" w:rsidRDefault="006671BB" w:rsidP="006671BB">
      <w:pPr>
        <w:spacing w:after="0" w:line="240" w:lineRule="auto"/>
        <w:rPr>
          <w:rFonts w:ascii="Arial" w:eastAsia="Times New Roman" w:hAnsi="Arial" w:cs="Arial"/>
          <w:color w:val="000000"/>
          <w:sz w:val="22"/>
          <w:szCs w:val="22"/>
        </w:rPr>
      </w:pPr>
      <w:r w:rsidRPr="006671BB">
        <w:rPr>
          <w:rFonts w:ascii="Arial" w:eastAsia="Times New Roman" w:hAnsi="Arial" w:cs="Arial"/>
          <w:color w:val="000000"/>
          <w:sz w:val="22"/>
          <w:szCs w:val="22"/>
        </w:rPr>
        <w:t>• State also passed a "lockbox" bill that would make it harder for future assemblies to divert transportation funds to other programs. The “lockbox” provision only applies to State transportation funding not portion local governments receive through HUR.</w:t>
      </w:r>
      <w:r>
        <w:rPr>
          <w:rFonts w:ascii="Arial" w:eastAsia="Times New Roman" w:hAnsi="Arial" w:cs="Arial"/>
          <w:color w:val="000000"/>
          <w:sz w:val="22"/>
          <w:szCs w:val="22"/>
        </w:rPr>
        <w:t xml:space="preserve"> </w:t>
      </w:r>
      <w:r w:rsidRPr="006671BB">
        <w:rPr>
          <w:rFonts w:ascii="Arial" w:eastAsia="Times New Roman" w:hAnsi="Arial" w:cs="Arial"/>
          <w:color w:val="000000"/>
          <w:sz w:val="22"/>
          <w:szCs w:val="22"/>
        </w:rPr>
        <w:t>Counties will not share in any of the new revenues raised through the imposition of a sales tax on the wholesale price of gasoline or the indexing of the motor fuel tax.</w:t>
      </w:r>
    </w:p>
    <w:p w:rsidR="006671BB" w:rsidRDefault="006671BB" w:rsidP="00E7713B">
      <w:pPr>
        <w:spacing w:after="0" w:line="240" w:lineRule="auto"/>
        <w:rPr>
          <w:rFonts w:ascii="Arial" w:eastAsia="Times New Roman" w:hAnsi="Arial" w:cs="Arial"/>
          <w:color w:val="000000"/>
          <w:sz w:val="22"/>
          <w:szCs w:val="22"/>
        </w:rPr>
      </w:pPr>
    </w:p>
    <w:p w:rsidR="006671BB" w:rsidRPr="006671BB" w:rsidRDefault="006671BB" w:rsidP="006671BB">
      <w:pPr>
        <w:spacing w:after="0" w:line="240" w:lineRule="auto"/>
        <w:rPr>
          <w:rFonts w:ascii="Arial" w:eastAsia="Times New Roman" w:hAnsi="Arial" w:cs="Arial"/>
          <w:color w:val="000000"/>
          <w:sz w:val="22"/>
          <w:szCs w:val="22"/>
        </w:rPr>
      </w:pPr>
      <w:bookmarkStart w:id="2" w:name="_GoBack"/>
      <w:bookmarkEnd w:id="2"/>
    </w:p>
    <w:p w:rsidR="006671BB" w:rsidRDefault="006671BB" w:rsidP="006671BB">
      <w:pPr>
        <w:spacing w:after="0" w:line="240" w:lineRule="auto"/>
        <w:rPr>
          <w:rFonts w:ascii="Arial" w:eastAsia="Times New Roman" w:hAnsi="Arial" w:cs="Arial"/>
          <w:color w:val="000000"/>
          <w:sz w:val="22"/>
          <w:szCs w:val="22"/>
        </w:rPr>
      </w:pPr>
      <w:r w:rsidRPr="00E7713B">
        <w:rPr>
          <w:rFonts w:ascii="Arial" w:eastAsia="Times New Roman" w:hAnsi="Arial" w:cs="Arial"/>
          <w:color w:val="000000"/>
          <w:sz w:val="22"/>
          <w:szCs w:val="22"/>
        </w:rPr>
        <w:t xml:space="preserve"> </w:t>
      </w:r>
    </w:p>
    <w:p w:rsidR="006671BB" w:rsidRDefault="006671BB" w:rsidP="006671BB">
      <w:pPr>
        <w:spacing w:after="0" w:line="240" w:lineRule="auto"/>
        <w:rPr>
          <w:rFonts w:ascii="Arial" w:eastAsia="Times New Roman" w:hAnsi="Arial" w:cs="Arial"/>
          <w:color w:val="000000"/>
          <w:sz w:val="22"/>
          <w:szCs w:val="22"/>
        </w:rPr>
      </w:pPr>
    </w:p>
    <w:p w:rsidR="000559F6" w:rsidRDefault="00E7713B" w:rsidP="00E7713B">
      <w:pPr>
        <w:spacing w:after="0" w:line="240" w:lineRule="auto"/>
        <w:rPr>
          <w:rFonts w:ascii="Arial" w:eastAsia="Times New Roman" w:hAnsi="Arial" w:cs="Arial"/>
          <w:color w:val="000000"/>
          <w:sz w:val="22"/>
          <w:szCs w:val="22"/>
        </w:rPr>
      </w:pPr>
      <w:r w:rsidRPr="00E7713B">
        <w:rPr>
          <w:rFonts w:ascii="Arial" w:eastAsia="Times New Roman" w:hAnsi="Arial" w:cs="Arial"/>
          <w:color w:val="000000"/>
          <w:sz w:val="22"/>
          <w:szCs w:val="22"/>
        </w:rPr>
        <w:t xml:space="preserve"> </w:t>
      </w:r>
    </w:p>
    <w:p w:rsidR="00367E3D" w:rsidRDefault="00367E3D" w:rsidP="00E7713B">
      <w:pPr>
        <w:spacing w:after="0" w:line="240" w:lineRule="auto"/>
        <w:rPr>
          <w:rFonts w:ascii="Arial" w:eastAsia="Times New Roman" w:hAnsi="Arial" w:cs="Arial"/>
          <w:color w:val="000000"/>
          <w:sz w:val="22"/>
          <w:szCs w:val="22"/>
        </w:rPr>
      </w:pPr>
    </w:p>
    <w:p w:rsidR="00145E69" w:rsidRPr="00145E69" w:rsidRDefault="00145E69" w:rsidP="00145E69"/>
    <w:sectPr w:rsidR="00145E69" w:rsidRPr="00145E69" w:rsidSect="00642BFA">
      <w:headerReference w:type="even" r:id="rId9"/>
      <w:headerReference w:type="default" r:id="rId10"/>
      <w:footerReference w:type="even" r:id="rId11"/>
      <w:footerReference w:type="default" r:id="rId12"/>
      <w:headerReference w:type="first" r:id="rId13"/>
      <w:footerReference w:type="first" r:id="rId14"/>
      <w:pgSz w:w="12240" w:h="15840"/>
      <w:pgMar w:top="720" w:right="720" w:bottom="720" w:left="720" w:header="432"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8135B" w:rsidRDefault="00A8135B" w:rsidP="006C5D9A">
      <w:pPr>
        <w:spacing w:after="0" w:line="240" w:lineRule="auto"/>
      </w:pPr>
      <w:r>
        <w:separator/>
      </w:r>
    </w:p>
  </w:endnote>
  <w:endnote w:type="continuationSeparator" w:id="0">
    <w:p w:rsidR="00A8135B" w:rsidRDefault="00A8135B" w:rsidP="006C5D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NeueLT Std">
    <w:panose1 w:val="00000000000000000000"/>
    <w:charset w:val="00"/>
    <w:family w:val="swiss"/>
    <w:notTrueType/>
    <w:pitch w:val="variable"/>
    <w:sig w:usb0="800000AF" w:usb1="4000204A"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8135B" w:rsidRDefault="00A8135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8135B" w:rsidRPr="00DD4ABB" w:rsidRDefault="00A8135B" w:rsidP="006C5D9A">
    <w:pPr>
      <w:tabs>
        <w:tab w:val="center" w:pos="5400"/>
        <w:tab w:val="right" w:pos="10800"/>
      </w:tabs>
      <w:spacing w:before="120"/>
      <w:jc w:val="center"/>
      <w:rPr>
        <w:rFonts w:ascii="Calibri" w:hAnsi="Calibri"/>
        <w:color w:val="17365D" w:themeColor="text2" w:themeShade="BF"/>
        <w:sz w:val="18"/>
        <w:szCs w:val="18"/>
      </w:rPr>
    </w:pPr>
    <w:r w:rsidRPr="00DD4ABB">
      <w:rPr>
        <w:rFonts w:ascii="Calibri" w:hAnsi="Calibri"/>
        <w:color w:val="17365D" w:themeColor="text2" w:themeShade="BF"/>
        <w:sz w:val="18"/>
        <w:szCs w:val="18"/>
      </w:rPr>
      <w:t>25 MASSACHUSETTS AVENUE, NW SUITE 500</w:t>
    </w:r>
    <w:r w:rsidRPr="00DD4ABB">
      <w:rPr>
        <w:rFonts w:ascii="Calibri" w:hAnsi="Calibri"/>
        <w:color w:val="943634" w:themeColor="accent2" w:themeShade="BF"/>
        <w:sz w:val="18"/>
        <w:szCs w:val="18"/>
      </w:rPr>
      <w:t xml:space="preserve"> |</w:t>
    </w:r>
    <w:r w:rsidRPr="00DD4ABB">
      <w:rPr>
        <w:rFonts w:ascii="Calibri" w:hAnsi="Calibri"/>
        <w:color w:val="17365D" w:themeColor="text2" w:themeShade="BF"/>
        <w:sz w:val="18"/>
        <w:szCs w:val="18"/>
      </w:rPr>
      <w:t xml:space="preserve"> WASHINGTON, DC 20001</w:t>
    </w:r>
    <w:r w:rsidRPr="00DD4ABB">
      <w:rPr>
        <w:rFonts w:ascii="Calibri" w:hAnsi="Calibri"/>
        <w:color w:val="943634" w:themeColor="accent2" w:themeShade="BF"/>
        <w:sz w:val="18"/>
        <w:szCs w:val="18"/>
      </w:rPr>
      <w:t xml:space="preserve"> |</w:t>
    </w:r>
    <w:r w:rsidRPr="00DD4ABB">
      <w:rPr>
        <w:rFonts w:ascii="Calibri" w:hAnsi="Calibri"/>
        <w:color w:val="17365D" w:themeColor="text2" w:themeShade="BF"/>
        <w:sz w:val="18"/>
        <w:szCs w:val="18"/>
      </w:rPr>
      <w:t xml:space="preserve"> 202.393.6226</w:t>
    </w:r>
    <w:r w:rsidRPr="00DD4ABB">
      <w:rPr>
        <w:rFonts w:ascii="Calibri" w:hAnsi="Calibri"/>
        <w:color w:val="943634" w:themeColor="accent2" w:themeShade="BF"/>
        <w:sz w:val="18"/>
        <w:szCs w:val="18"/>
      </w:rPr>
      <w:t xml:space="preserve"> |</w:t>
    </w:r>
    <w:r w:rsidRPr="00DD4ABB">
      <w:rPr>
        <w:rFonts w:ascii="Calibri" w:hAnsi="Calibri"/>
        <w:color w:val="17365D" w:themeColor="text2" w:themeShade="BF"/>
        <w:sz w:val="18"/>
        <w:szCs w:val="18"/>
      </w:rPr>
      <w:t xml:space="preserve"> FAX 202.393.2630</w:t>
    </w:r>
    <w:r w:rsidRPr="00DD4ABB">
      <w:rPr>
        <w:rFonts w:ascii="Calibri" w:hAnsi="Calibri"/>
        <w:color w:val="943634" w:themeColor="accent2" w:themeShade="BF"/>
        <w:sz w:val="18"/>
        <w:szCs w:val="18"/>
      </w:rPr>
      <w:t xml:space="preserve"> |</w:t>
    </w:r>
    <w:r w:rsidRPr="00DD4ABB">
      <w:rPr>
        <w:rFonts w:ascii="Calibri" w:hAnsi="Calibri"/>
        <w:color w:val="17365D" w:themeColor="text2" w:themeShade="BF"/>
        <w:sz w:val="18"/>
        <w:szCs w:val="18"/>
      </w:rPr>
      <w:t xml:space="preserve"> WWW.NACO.ORG</w:t>
    </w:r>
  </w:p>
  <w:p w:rsidR="00A8135B" w:rsidRPr="006C5D9A" w:rsidRDefault="00A8135B" w:rsidP="006C5D9A">
    <w:pPr>
      <w:spacing w:before="120"/>
      <w:jc w:val="center"/>
      <w:rPr>
        <w:rFonts w:ascii="Calibri" w:hAnsi="Calibri"/>
        <w:color w:val="17365D" w:themeColor="text2" w:themeShade="BF"/>
        <w:sz w:val="18"/>
        <w:szCs w:val="18"/>
      </w:rPr>
    </w:pPr>
    <w:r w:rsidRPr="00FD3F76">
      <w:rPr>
        <w:rFonts w:ascii="Calibri" w:hAnsi="Calibri"/>
        <w:noProof/>
        <w:color w:val="17365D" w:themeColor="text2" w:themeShade="BF"/>
        <w:sz w:val="18"/>
        <w:szCs w:val="18"/>
      </w:rPr>
      <w:drawing>
        <wp:anchor distT="0" distB="0" distL="114300" distR="114300" simplePos="0" relativeHeight="251659264" behindDoc="0" locked="0" layoutInCell="1" allowOverlap="1">
          <wp:simplePos x="0" y="0"/>
          <wp:positionH relativeFrom="column">
            <wp:posOffset>280035</wp:posOffset>
          </wp:positionH>
          <wp:positionV relativeFrom="paragraph">
            <wp:posOffset>51435</wp:posOffset>
          </wp:positionV>
          <wp:extent cx="909320" cy="214630"/>
          <wp:effectExtent l="0" t="0" r="0" b="0"/>
          <wp:wrapTight wrapText="bothSides">
            <wp:wrapPolygon edited="0">
              <wp:start x="0" y="0"/>
              <wp:lineTo x="0" y="17893"/>
              <wp:lineTo x="21117" y="17893"/>
              <wp:lineTo x="21117"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rd-Socialmediastrip.jpg"/>
                  <pic:cNvPicPr/>
                </pic:nvPicPr>
                <pic:blipFill>
                  <a:blip r:embed="rId1">
                    <a:extLst>
                      <a:ext uri="{28A0092B-C50C-407E-A947-70E740481C1C}">
                        <a14:useLocalDpi xmlns:a14="http://schemas.microsoft.com/office/drawing/2010/main" val="0"/>
                      </a:ext>
                    </a:extLst>
                  </a:blip>
                  <a:stretch>
                    <a:fillRect/>
                  </a:stretch>
                </pic:blipFill>
                <pic:spPr>
                  <a:xfrm>
                    <a:off x="0" y="0"/>
                    <a:ext cx="909320" cy="214630"/>
                  </a:xfrm>
                  <a:prstGeom prst="rect">
                    <a:avLst/>
                  </a:prstGeom>
                </pic:spPr>
              </pic:pic>
            </a:graphicData>
          </a:graphic>
        </wp:anchor>
      </w:drawing>
    </w:r>
    <w:r>
      <w:rPr>
        <w:rFonts w:ascii="Calibri" w:hAnsi="Calibri"/>
        <w:color w:val="17365D" w:themeColor="text2" w:themeShade="BF"/>
        <w:sz w:val="18"/>
        <w:szCs w:val="18"/>
      </w:rPr>
      <w:t xml:space="preserve">                                     </w:t>
    </w:r>
    <w:r w:rsidRPr="00DD4ABB">
      <w:rPr>
        <w:rFonts w:ascii="Calibri" w:hAnsi="Calibri"/>
        <w:color w:val="17365D" w:themeColor="text2" w:themeShade="BF"/>
        <w:sz w:val="18"/>
        <w:szCs w:val="18"/>
      </w:rPr>
      <w:t>FB.COM/</w:t>
    </w:r>
    <w:r>
      <w:rPr>
        <w:rFonts w:ascii="Calibri" w:hAnsi="Calibri"/>
        <w:color w:val="17365D" w:themeColor="text2" w:themeShade="BF"/>
        <w:sz w:val="18"/>
        <w:szCs w:val="18"/>
      </w:rPr>
      <w:t xml:space="preserve"> </w:t>
    </w:r>
    <w:r w:rsidRPr="00DD4ABB">
      <w:rPr>
        <w:rFonts w:ascii="Calibri" w:hAnsi="Calibri"/>
        <w:color w:val="17365D" w:themeColor="text2" w:themeShade="BF"/>
        <w:sz w:val="18"/>
        <w:szCs w:val="18"/>
      </w:rPr>
      <w:t>NACODC</w:t>
    </w:r>
    <w:r w:rsidRPr="00DD4ABB">
      <w:rPr>
        <w:rFonts w:ascii="Calibri" w:hAnsi="Calibri"/>
        <w:color w:val="943634" w:themeColor="accent2" w:themeShade="BF"/>
        <w:sz w:val="18"/>
        <w:szCs w:val="18"/>
      </w:rPr>
      <w:t xml:space="preserve"> |</w:t>
    </w:r>
    <w:r w:rsidRPr="00DD4ABB">
      <w:rPr>
        <w:rFonts w:ascii="Calibri" w:hAnsi="Calibri"/>
        <w:color w:val="17365D" w:themeColor="text2" w:themeShade="BF"/>
        <w:sz w:val="18"/>
        <w:szCs w:val="18"/>
      </w:rPr>
      <w:t xml:space="preserve"> TWITTER.COM/NACOTWEETS</w:t>
    </w:r>
    <w:r w:rsidRPr="00DD4ABB">
      <w:rPr>
        <w:rFonts w:ascii="Calibri" w:hAnsi="Calibri"/>
        <w:color w:val="943634" w:themeColor="accent2" w:themeShade="BF"/>
        <w:sz w:val="18"/>
        <w:szCs w:val="18"/>
      </w:rPr>
      <w:t xml:space="preserve"> |</w:t>
    </w:r>
    <w:r w:rsidRPr="00DD4ABB">
      <w:rPr>
        <w:rFonts w:ascii="Calibri" w:hAnsi="Calibri"/>
        <w:color w:val="17365D" w:themeColor="text2" w:themeShade="BF"/>
        <w:sz w:val="18"/>
        <w:szCs w:val="18"/>
      </w:rPr>
      <w:t xml:space="preserve"> YOUTUBE.COM/NACOVIDEO</w:t>
    </w:r>
    <w:r w:rsidRPr="00DD4ABB">
      <w:rPr>
        <w:rFonts w:ascii="Calibri" w:hAnsi="Calibri"/>
        <w:color w:val="943634" w:themeColor="accent2" w:themeShade="BF"/>
        <w:sz w:val="18"/>
        <w:szCs w:val="18"/>
      </w:rPr>
      <w:t xml:space="preserve"> |</w:t>
    </w:r>
    <w:r w:rsidRPr="00DD4ABB">
      <w:rPr>
        <w:rFonts w:ascii="Calibri" w:hAnsi="Calibri"/>
        <w:color w:val="17365D" w:themeColor="text2" w:themeShade="BF"/>
        <w:sz w:val="18"/>
        <w:szCs w:val="18"/>
      </w:rPr>
      <w:t xml:space="preserve"> LINKEDIN.COM/IN/NACODC</w:t>
    </w:r>
  </w:p>
  <w:p w:rsidR="00A8135B" w:rsidRDefault="00A8135B">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8135B" w:rsidRDefault="00A8135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8135B" w:rsidRDefault="00A8135B" w:rsidP="006C5D9A">
      <w:pPr>
        <w:spacing w:after="0" w:line="240" w:lineRule="auto"/>
      </w:pPr>
      <w:r>
        <w:separator/>
      </w:r>
    </w:p>
  </w:footnote>
  <w:footnote w:type="continuationSeparator" w:id="0">
    <w:p w:rsidR="00A8135B" w:rsidRDefault="00A8135B" w:rsidP="006C5D9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8135B" w:rsidRDefault="00A8135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8135B" w:rsidRDefault="00A8135B" w:rsidP="006C5D9A">
    <w:pPr>
      <w:pStyle w:val="Header"/>
    </w:pPr>
    <w:r>
      <w:rPr>
        <w:noProof/>
      </w:rPr>
      <w:drawing>
        <wp:inline distT="0" distB="0" distL="0" distR="0">
          <wp:extent cx="2286000" cy="664234"/>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ACoLogo-Highres.jpg"/>
                  <pic:cNvPicPr/>
                </pic:nvPicPr>
                <pic:blipFill>
                  <a:blip r:embed="rId1">
                    <a:extLst>
                      <a:ext uri="{28A0092B-C50C-407E-A947-70E740481C1C}">
                        <a14:useLocalDpi xmlns:a14="http://schemas.microsoft.com/office/drawing/2010/main" val="0"/>
                      </a:ext>
                    </a:extLst>
                  </a:blip>
                  <a:stretch>
                    <a:fillRect/>
                  </a:stretch>
                </pic:blipFill>
                <pic:spPr>
                  <a:xfrm>
                    <a:off x="0" y="0"/>
                    <a:ext cx="2289437" cy="665233"/>
                  </a:xfrm>
                  <a:prstGeom prst="rect">
                    <a:avLst/>
                  </a:prstGeom>
                </pic:spPr>
              </pic:pic>
            </a:graphicData>
          </a:graphic>
        </wp:inline>
      </w:drawing>
    </w:r>
  </w:p>
  <w:p w:rsidR="00A8135B" w:rsidRDefault="00A8135B">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8135B" w:rsidRDefault="00A8135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6568E5"/>
    <w:multiLevelType w:val="hybridMultilevel"/>
    <w:tmpl w:val="F0CEB0D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30C661DE"/>
    <w:multiLevelType w:val="hybridMultilevel"/>
    <w:tmpl w:val="A02AEC08"/>
    <w:lvl w:ilvl="0" w:tplc="A8369E7A">
      <w:start w:val="1"/>
      <w:numFmt w:val="bullet"/>
      <w:lvlText w:val=""/>
      <w:lvlJc w:val="left"/>
      <w:pPr>
        <w:ind w:left="720" w:hanging="360"/>
      </w:pPr>
      <w:rPr>
        <w:rFonts w:ascii="Symbol" w:hAnsi="Symbol" w:hint="default"/>
        <w:color w:val="auto"/>
        <w:sz w:val="1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5E935E7"/>
    <w:multiLevelType w:val="hybridMultilevel"/>
    <w:tmpl w:val="F460B84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revisionView w:markup="0"/>
  <w:defaultTabStop w:val="720"/>
  <w:characterSpacingControl w:val="doNotCompress"/>
  <w:hdrShapeDefaults>
    <o:shapedefaults v:ext="edit" spidmax="1433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5D9A"/>
    <w:rsid w:val="000559F6"/>
    <w:rsid w:val="00056AE7"/>
    <w:rsid w:val="000907C0"/>
    <w:rsid w:val="00145E69"/>
    <w:rsid w:val="00161A40"/>
    <w:rsid w:val="001813D1"/>
    <w:rsid w:val="001853CD"/>
    <w:rsid w:val="00242859"/>
    <w:rsid w:val="002A2B8A"/>
    <w:rsid w:val="00367E3D"/>
    <w:rsid w:val="003C110A"/>
    <w:rsid w:val="00472111"/>
    <w:rsid w:val="0047665C"/>
    <w:rsid w:val="004B48FF"/>
    <w:rsid w:val="00616222"/>
    <w:rsid w:val="00642BFA"/>
    <w:rsid w:val="006671BB"/>
    <w:rsid w:val="006C5D9A"/>
    <w:rsid w:val="006D3173"/>
    <w:rsid w:val="00720D69"/>
    <w:rsid w:val="007819FB"/>
    <w:rsid w:val="007E2C33"/>
    <w:rsid w:val="00817AAC"/>
    <w:rsid w:val="008208C1"/>
    <w:rsid w:val="00965E13"/>
    <w:rsid w:val="009C555C"/>
    <w:rsid w:val="00A34C11"/>
    <w:rsid w:val="00A65B64"/>
    <w:rsid w:val="00A8135B"/>
    <w:rsid w:val="00A95739"/>
    <w:rsid w:val="00AB375A"/>
    <w:rsid w:val="00AB7BCD"/>
    <w:rsid w:val="00AC426F"/>
    <w:rsid w:val="00AC6AC0"/>
    <w:rsid w:val="00B475A9"/>
    <w:rsid w:val="00BA311F"/>
    <w:rsid w:val="00BB177A"/>
    <w:rsid w:val="00C05349"/>
    <w:rsid w:val="00C375C3"/>
    <w:rsid w:val="00C91CC7"/>
    <w:rsid w:val="00D24B29"/>
    <w:rsid w:val="00D46DC1"/>
    <w:rsid w:val="00E344D5"/>
    <w:rsid w:val="00E35BDC"/>
    <w:rsid w:val="00E7713B"/>
    <w:rsid w:val="00E7798C"/>
    <w:rsid w:val="00E912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5D9A"/>
    <w:pPr>
      <w:jc w:val="both"/>
    </w:pPr>
    <w:rPr>
      <w:rFonts w:eastAsiaTheme="minorEastAsia"/>
      <w:sz w:val="20"/>
      <w:szCs w:val="20"/>
    </w:rPr>
  </w:style>
  <w:style w:type="paragraph" w:styleId="Heading1">
    <w:name w:val="heading 1"/>
    <w:basedOn w:val="Normal"/>
    <w:next w:val="Normal"/>
    <w:link w:val="Heading1Char"/>
    <w:uiPriority w:val="9"/>
    <w:qFormat/>
    <w:rsid w:val="006C5D9A"/>
    <w:p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6C5D9A"/>
    <w:pPr>
      <w:spacing w:before="240" w:after="80"/>
      <w:jc w:val="left"/>
      <w:outlineLvl w:val="1"/>
    </w:pPr>
    <w:rPr>
      <w:smallCaps/>
      <w:spacing w:val="5"/>
      <w:sz w:val="28"/>
      <w:szCs w:val="28"/>
    </w:rPr>
  </w:style>
  <w:style w:type="paragraph" w:styleId="Heading3">
    <w:name w:val="heading 3"/>
    <w:basedOn w:val="Normal"/>
    <w:next w:val="Normal"/>
    <w:link w:val="Heading3Char"/>
    <w:uiPriority w:val="9"/>
    <w:semiHidden/>
    <w:unhideWhenUsed/>
    <w:qFormat/>
    <w:rsid w:val="006C5D9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C5D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5D9A"/>
  </w:style>
  <w:style w:type="paragraph" w:styleId="Footer">
    <w:name w:val="footer"/>
    <w:basedOn w:val="Normal"/>
    <w:link w:val="FooterChar"/>
    <w:uiPriority w:val="99"/>
    <w:unhideWhenUsed/>
    <w:rsid w:val="006C5D9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5D9A"/>
  </w:style>
  <w:style w:type="paragraph" w:styleId="BalloonText">
    <w:name w:val="Balloon Text"/>
    <w:basedOn w:val="Normal"/>
    <w:link w:val="BalloonTextChar"/>
    <w:uiPriority w:val="99"/>
    <w:semiHidden/>
    <w:unhideWhenUsed/>
    <w:rsid w:val="006C5D9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5D9A"/>
    <w:rPr>
      <w:rFonts w:ascii="Tahoma" w:hAnsi="Tahoma" w:cs="Tahoma"/>
      <w:sz w:val="16"/>
      <w:szCs w:val="16"/>
    </w:rPr>
  </w:style>
  <w:style w:type="character" w:customStyle="1" w:styleId="Heading1Char">
    <w:name w:val="Heading 1 Char"/>
    <w:basedOn w:val="DefaultParagraphFont"/>
    <w:link w:val="Heading1"/>
    <w:uiPriority w:val="9"/>
    <w:rsid w:val="006C5D9A"/>
    <w:rPr>
      <w:rFonts w:eastAsiaTheme="minorEastAsia"/>
      <w:smallCaps/>
      <w:spacing w:val="5"/>
      <w:sz w:val="32"/>
      <w:szCs w:val="32"/>
    </w:rPr>
  </w:style>
  <w:style w:type="character" w:customStyle="1" w:styleId="Heading2Char">
    <w:name w:val="Heading 2 Char"/>
    <w:basedOn w:val="DefaultParagraphFont"/>
    <w:link w:val="Heading2"/>
    <w:uiPriority w:val="9"/>
    <w:rsid w:val="006C5D9A"/>
    <w:rPr>
      <w:rFonts w:eastAsiaTheme="minorEastAsia"/>
      <w:smallCaps/>
      <w:spacing w:val="5"/>
      <w:sz w:val="28"/>
      <w:szCs w:val="28"/>
    </w:rPr>
  </w:style>
  <w:style w:type="paragraph" w:styleId="ListParagraph">
    <w:name w:val="List Paragraph"/>
    <w:basedOn w:val="Normal"/>
    <w:uiPriority w:val="34"/>
    <w:qFormat/>
    <w:rsid w:val="006C5D9A"/>
    <w:pPr>
      <w:ind w:left="720"/>
      <w:contextualSpacing/>
    </w:pPr>
  </w:style>
  <w:style w:type="paragraph" w:styleId="Title">
    <w:name w:val="Title"/>
    <w:basedOn w:val="Normal"/>
    <w:next w:val="Normal"/>
    <w:link w:val="TitleChar"/>
    <w:uiPriority w:val="10"/>
    <w:qFormat/>
    <w:rsid w:val="006C5D9A"/>
    <w:pPr>
      <w:pBdr>
        <w:top w:val="single" w:sz="12" w:space="1" w:color="C0504D"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6C5D9A"/>
    <w:rPr>
      <w:rFonts w:eastAsiaTheme="minorEastAsia"/>
      <w:smallCaps/>
      <w:sz w:val="48"/>
      <w:szCs w:val="48"/>
    </w:rPr>
  </w:style>
  <w:style w:type="character" w:customStyle="1" w:styleId="Heading3Char">
    <w:name w:val="Heading 3 Char"/>
    <w:basedOn w:val="DefaultParagraphFont"/>
    <w:link w:val="Heading3"/>
    <w:uiPriority w:val="9"/>
    <w:semiHidden/>
    <w:rsid w:val="006C5D9A"/>
    <w:rPr>
      <w:rFonts w:asciiTheme="majorHAnsi" w:eastAsiaTheme="majorEastAsia" w:hAnsiTheme="majorHAnsi" w:cstheme="majorBidi"/>
      <w:b/>
      <w:bCs/>
      <w:color w:val="4F81BD" w:themeColor="accent1"/>
      <w:sz w:val="20"/>
      <w:szCs w:val="20"/>
    </w:rPr>
  </w:style>
  <w:style w:type="character" w:styleId="Hyperlink">
    <w:name w:val="Hyperlink"/>
    <w:basedOn w:val="DefaultParagraphFont"/>
    <w:uiPriority w:val="99"/>
    <w:unhideWhenUsed/>
    <w:rsid w:val="006C5D9A"/>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5D9A"/>
    <w:pPr>
      <w:jc w:val="both"/>
    </w:pPr>
    <w:rPr>
      <w:rFonts w:eastAsiaTheme="minorEastAsia"/>
      <w:sz w:val="20"/>
      <w:szCs w:val="20"/>
    </w:rPr>
  </w:style>
  <w:style w:type="paragraph" w:styleId="Heading1">
    <w:name w:val="heading 1"/>
    <w:basedOn w:val="Normal"/>
    <w:next w:val="Normal"/>
    <w:link w:val="Heading1Char"/>
    <w:uiPriority w:val="9"/>
    <w:qFormat/>
    <w:rsid w:val="006C5D9A"/>
    <w:p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6C5D9A"/>
    <w:pPr>
      <w:spacing w:before="240" w:after="80"/>
      <w:jc w:val="left"/>
      <w:outlineLvl w:val="1"/>
    </w:pPr>
    <w:rPr>
      <w:smallCaps/>
      <w:spacing w:val="5"/>
      <w:sz w:val="28"/>
      <w:szCs w:val="28"/>
    </w:rPr>
  </w:style>
  <w:style w:type="paragraph" w:styleId="Heading3">
    <w:name w:val="heading 3"/>
    <w:basedOn w:val="Normal"/>
    <w:next w:val="Normal"/>
    <w:link w:val="Heading3Char"/>
    <w:uiPriority w:val="9"/>
    <w:semiHidden/>
    <w:unhideWhenUsed/>
    <w:qFormat/>
    <w:rsid w:val="006C5D9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C5D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5D9A"/>
  </w:style>
  <w:style w:type="paragraph" w:styleId="Footer">
    <w:name w:val="footer"/>
    <w:basedOn w:val="Normal"/>
    <w:link w:val="FooterChar"/>
    <w:uiPriority w:val="99"/>
    <w:unhideWhenUsed/>
    <w:rsid w:val="006C5D9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5D9A"/>
  </w:style>
  <w:style w:type="paragraph" w:styleId="BalloonText">
    <w:name w:val="Balloon Text"/>
    <w:basedOn w:val="Normal"/>
    <w:link w:val="BalloonTextChar"/>
    <w:uiPriority w:val="99"/>
    <w:semiHidden/>
    <w:unhideWhenUsed/>
    <w:rsid w:val="006C5D9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5D9A"/>
    <w:rPr>
      <w:rFonts w:ascii="Tahoma" w:hAnsi="Tahoma" w:cs="Tahoma"/>
      <w:sz w:val="16"/>
      <w:szCs w:val="16"/>
    </w:rPr>
  </w:style>
  <w:style w:type="character" w:customStyle="1" w:styleId="Heading1Char">
    <w:name w:val="Heading 1 Char"/>
    <w:basedOn w:val="DefaultParagraphFont"/>
    <w:link w:val="Heading1"/>
    <w:uiPriority w:val="9"/>
    <w:rsid w:val="006C5D9A"/>
    <w:rPr>
      <w:rFonts w:eastAsiaTheme="minorEastAsia"/>
      <w:smallCaps/>
      <w:spacing w:val="5"/>
      <w:sz w:val="32"/>
      <w:szCs w:val="32"/>
    </w:rPr>
  </w:style>
  <w:style w:type="character" w:customStyle="1" w:styleId="Heading2Char">
    <w:name w:val="Heading 2 Char"/>
    <w:basedOn w:val="DefaultParagraphFont"/>
    <w:link w:val="Heading2"/>
    <w:uiPriority w:val="9"/>
    <w:rsid w:val="006C5D9A"/>
    <w:rPr>
      <w:rFonts w:eastAsiaTheme="minorEastAsia"/>
      <w:smallCaps/>
      <w:spacing w:val="5"/>
      <w:sz w:val="28"/>
      <w:szCs w:val="28"/>
    </w:rPr>
  </w:style>
  <w:style w:type="paragraph" w:styleId="ListParagraph">
    <w:name w:val="List Paragraph"/>
    <w:basedOn w:val="Normal"/>
    <w:uiPriority w:val="34"/>
    <w:qFormat/>
    <w:rsid w:val="006C5D9A"/>
    <w:pPr>
      <w:ind w:left="720"/>
      <w:contextualSpacing/>
    </w:pPr>
  </w:style>
  <w:style w:type="paragraph" w:styleId="Title">
    <w:name w:val="Title"/>
    <w:basedOn w:val="Normal"/>
    <w:next w:val="Normal"/>
    <w:link w:val="TitleChar"/>
    <w:uiPriority w:val="10"/>
    <w:qFormat/>
    <w:rsid w:val="006C5D9A"/>
    <w:pPr>
      <w:pBdr>
        <w:top w:val="single" w:sz="12" w:space="1" w:color="C0504D"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6C5D9A"/>
    <w:rPr>
      <w:rFonts w:eastAsiaTheme="minorEastAsia"/>
      <w:smallCaps/>
      <w:sz w:val="48"/>
      <w:szCs w:val="48"/>
    </w:rPr>
  </w:style>
  <w:style w:type="character" w:customStyle="1" w:styleId="Heading3Char">
    <w:name w:val="Heading 3 Char"/>
    <w:basedOn w:val="DefaultParagraphFont"/>
    <w:link w:val="Heading3"/>
    <w:uiPriority w:val="9"/>
    <w:semiHidden/>
    <w:rsid w:val="006C5D9A"/>
    <w:rPr>
      <w:rFonts w:asciiTheme="majorHAnsi" w:eastAsiaTheme="majorEastAsia" w:hAnsiTheme="majorHAnsi" w:cstheme="majorBidi"/>
      <w:b/>
      <w:bCs/>
      <w:color w:val="4F81BD" w:themeColor="accent1"/>
      <w:sz w:val="20"/>
      <w:szCs w:val="20"/>
    </w:rPr>
  </w:style>
  <w:style w:type="character" w:styleId="Hyperlink">
    <w:name w:val="Hyperlink"/>
    <w:basedOn w:val="DefaultParagraphFont"/>
    <w:uiPriority w:val="99"/>
    <w:unhideWhenUsed/>
    <w:rsid w:val="006C5D9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_rels/footer2.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989CE4-CF1A-4F6A-B19C-FE9D037874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773</Words>
  <Characters>4407</Characters>
  <Application>Microsoft Office Word</Application>
  <DocSecurity>4</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5170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Emilia Istrate</dc:creator>
  <cp:lastModifiedBy>Kavita Mak</cp:lastModifiedBy>
  <cp:revision>2</cp:revision>
  <cp:lastPrinted>2013-10-01T23:04:00Z</cp:lastPrinted>
  <dcterms:created xsi:type="dcterms:W3CDTF">2014-01-03T20:38:00Z</dcterms:created>
  <dcterms:modified xsi:type="dcterms:W3CDTF">2014-01-03T20:38:00Z</dcterms:modified>
</cp:coreProperties>
</file>