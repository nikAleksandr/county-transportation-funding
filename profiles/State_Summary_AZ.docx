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2137CB"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 xml:space="preserve">Arizona </w:t>
      </w:r>
      <w:r w:rsidR="00145E69" w:rsidRPr="00145E69">
        <w:rPr>
          <w:rFonts w:ascii="HelveticaNeueLT Std" w:hAnsi="HelveticaNeueLT Std"/>
          <w:sz w:val="40"/>
          <w:szCs w:val="40"/>
        </w:rPr>
        <w:t>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2137CB" w:rsidRPr="002137CB" w:rsidRDefault="002137CB" w:rsidP="002137CB">
      <w:pPr>
        <w:spacing w:after="0" w:line="240" w:lineRule="auto"/>
        <w:rPr>
          <w:rFonts w:ascii="Arial" w:eastAsia="Times New Roman" w:hAnsi="Arial" w:cs="Arial"/>
          <w:color w:val="000000"/>
          <w:sz w:val="22"/>
          <w:szCs w:val="22"/>
        </w:rPr>
      </w:pPr>
      <w:r w:rsidRPr="002137CB">
        <w:rPr>
          <w:rFonts w:ascii="Arial" w:eastAsia="Times New Roman" w:hAnsi="Arial" w:cs="Arial"/>
          <w:color w:val="000000"/>
          <w:sz w:val="22"/>
          <w:szCs w:val="22"/>
        </w:rPr>
        <w:t>Counties have authority to:</w:t>
      </w:r>
    </w:p>
    <w:p w:rsidR="002137CB" w:rsidRPr="002137CB" w:rsidRDefault="002137CB" w:rsidP="002137CB">
      <w:pPr>
        <w:spacing w:after="0" w:line="240" w:lineRule="auto"/>
        <w:rPr>
          <w:rFonts w:ascii="Arial" w:eastAsia="Times New Roman" w:hAnsi="Arial" w:cs="Arial"/>
          <w:color w:val="000000"/>
          <w:sz w:val="22"/>
          <w:szCs w:val="22"/>
        </w:rPr>
      </w:pPr>
      <w:r w:rsidRPr="002137CB">
        <w:rPr>
          <w:rFonts w:ascii="Arial" w:eastAsia="Times New Roman" w:hAnsi="Arial" w:cs="Arial"/>
          <w:color w:val="000000"/>
          <w:sz w:val="22"/>
          <w:szCs w:val="22"/>
        </w:rPr>
        <w:t xml:space="preserve">• Levy </w:t>
      </w:r>
      <w:r w:rsidR="00136614" w:rsidRPr="002137CB">
        <w:rPr>
          <w:rFonts w:ascii="Arial" w:eastAsia="Times New Roman" w:hAnsi="Arial" w:cs="Arial"/>
          <w:color w:val="000000"/>
          <w:sz w:val="22"/>
          <w:szCs w:val="22"/>
        </w:rPr>
        <w:t>real property</w:t>
      </w:r>
      <w:r w:rsidRPr="002137CB">
        <w:rPr>
          <w:rFonts w:ascii="Arial" w:eastAsia="Times New Roman" w:hAnsi="Arial" w:cs="Arial"/>
          <w:color w:val="000000"/>
          <w:sz w:val="22"/>
          <w:szCs w:val="22"/>
        </w:rPr>
        <w:t xml:space="preserve"> taxes</w:t>
      </w:r>
      <w:r w:rsidR="002E7353">
        <w:rPr>
          <w:rFonts w:ascii="Arial" w:eastAsia="Times New Roman" w:hAnsi="Arial" w:cs="Arial"/>
          <w:color w:val="000000"/>
          <w:sz w:val="22"/>
          <w:szCs w:val="22"/>
        </w:rPr>
        <w:t>.</w:t>
      </w:r>
    </w:p>
    <w:p w:rsidR="002137CB" w:rsidRPr="002137CB" w:rsidRDefault="002137CB" w:rsidP="002137CB">
      <w:pPr>
        <w:spacing w:after="0" w:line="240" w:lineRule="auto"/>
        <w:rPr>
          <w:rFonts w:ascii="Arial" w:eastAsia="Times New Roman" w:hAnsi="Arial" w:cs="Arial"/>
          <w:color w:val="000000"/>
          <w:sz w:val="22"/>
          <w:szCs w:val="22"/>
        </w:rPr>
      </w:pPr>
    </w:p>
    <w:p w:rsidR="002137CB" w:rsidRPr="002137CB" w:rsidRDefault="002137CB" w:rsidP="002137CB">
      <w:pPr>
        <w:spacing w:after="0" w:line="240" w:lineRule="auto"/>
        <w:rPr>
          <w:rFonts w:ascii="Arial" w:eastAsia="Times New Roman" w:hAnsi="Arial" w:cs="Arial"/>
          <w:color w:val="000000"/>
          <w:sz w:val="22"/>
          <w:szCs w:val="22"/>
        </w:rPr>
      </w:pPr>
      <w:r w:rsidRPr="002137CB">
        <w:rPr>
          <w:rFonts w:ascii="Arial" w:eastAsia="Times New Roman" w:hAnsi="Arial" w:cs="Arial"/>
          <w:color w:val="000000"/>
          <w:sz w:val="22"/>
          <w:szCs w:val="22"/>
        </w:rPr>
        <w:t xml:space="preserve">• Form special districts for the following purposes: </w:t>
      </w:r>
      <w:r w:rsidR="004470C2">
        <w:rPr>
          <w:rFonts w:ascii="Arial" w:eastAsia="Times New Roman" w:hAnsi="Arial" w:cs="Arial"/>
          <w:color w:val="000000"/>
          <w:sz w:val="22"/>
          <w:szCs w:val="22"/>
        </w:rPr>
        <w:t>flood control, public health, libraries and jails</w:t>
      </w:r>
      <w:r w:rsidRPr="002137CB">
        <w:rPr>
          <w:rFonts w:ascii="Arial" w:eastAsia="Times New Roman" w:hAnsi="Arial" w:cs="Arial"/>
          <w:color w:val="000000"/>
          <w:sz w:val="22"/>
          <w:szCs w:val="22"/>
        </w:rPr>
        <w:t xml:space="preserve">. Creation of these districts is by </w:t>
      </w:r>
      <w:r w:rsidR="004470C2">
        <w:rPr>
          <w:rFonts w:ascii="Arial" w:eastAsia="Times New Roman" w:hAnsi="Arial" w:cs="Arial"/>
          <w:color w:val="000000"/>
          <w:sz w:val="22"/>
          <w:szCs w:val="22"/>
        </w:rPr>
        <w:t>voter approval</w:t>
      </w:r>
      <w:r w:rsidRPr="002137CB">
        <w:rPr>
          <w:rFonts w:ascii="Arial" w:eastAsia="Times New Roman" w:hAnsi="Arial" w:cs="Arial"/>
          <w:color w:val="000000"/>
          <w:sz w:val="22"/>
          <w:szCs w:val="22"/>
        </w:rPr>
        <w:t>.</w:t>
      </w:r>
    </w:p>
    <w:p w:rsidR="002137CB" w:rsidRPr="002137CB" w:rsidRDefault="002137CB" w:rsidP="002137CB">
      <w:pPr>
        <w:spacing w:after="0" w:line="240" w:lineRule="auto"/>
        <w:rPr>
          <w:rFonts w:ascii="Arial" w:eastAsia="Times New Roman" w:hAnsi="Arial" w:cs="Arial"/>
          <w:color w:val="000000"/>
          <w:sz w:val="22"/>
          <w:szCs w:val="22"/>
        </w:rPr>
      </w:pPr>
    </w:p>
    <w:p w:rsidR="002137CB" w:rsidRPr="002137CB" w:rsidRDefault="002137CB" w:rsidP="002137CB">
      <w:pPr>
        <w:spacing w:after="0" w:line="240" w:lineRule="auto"/>
        <w:rPr>
          <w:rFonts w:ascii="Arial" w:eastAsia="Times New Roman" w:hAnsi="Arial" w:cs="Arial"/>
          <w:color w:val="000000"/>
          <w:sz w:val="22"/>
          <w:szCs w:val="22"/>
        </w:rPr>
      </w:pPr>
      <w:r w:rsidRPr="002137CB">
        <w:rPr>
          <w:rFonts w:ascii="Arial" w:eastAsia="Times New Roman" w:hAnsi="Arial" w:cs="Arial"/>
          <w:color w:val="000000"/>
          <w:sz w:val="22"/>
          <w:szCs w:val="22"/>
        </w:rPr>
        <w:t>• Levy personal property taxes for household goods with commercial usage and all units of personal property valued at $</w:t>
      </w:r>
      <w:r w:rsidRPr="002137CB">
        <w:rPr>
          <w:rFonts w:ascii="Arial" w:eastAsia="Times New Roman" w:hAnsi="Arial" w:cs="Arial"/>
          <w:color w:val="000000"/>
          <w:sz w:val="22"/>
          <w:szCs w:val="22"/>
        </w:rPr>
        <w:t>50,000</w:t>
      </w:r>
      <w:r w:rsidRPr="002137CB">
        <w:rPr>
          <w:rFonts w:ascii="Arial" w:eastAsia="Times New Roman" w:hAnsi="Arial" w:cs="Arial"/>
          <w:color w:val="000000"/>
          <w:sz w:val="22"/>
          <w:szCs w:val="22"/>
        </w:rPr>
        <w:t xml:space="preserve"> or more</w:t>
      </w:r>
      <w:r w:rsidR="002E7353">
        <w:rPr>
          <w:rFonts w:ascii="Arial" w:eastAsia="Times New Roman" w:hAnsi="Arial" w:cs="Arial"/>
          <w:color w:val="000000"/>
          <w:sz w:val="22"/>
          <w:szCs w:val="22"/>
        </w:rPr>
        <w:t xml:space="preserve"> and may be adjusted based on inflation using the Employment Cost index. The most recent (2013) personal property value is $138,868.</w:t>
      </w:r>
    </w:p>
    <w:p w:rsidR="002137CB" w:rsidRPr="002137CB" w:rsidRDefault="002137CB" w:rsidP="002137CB">
      <w:pPr>
        <w:spacing w:after="0" w:line="240" w:lineRule="auto"/>
        <w:rPr>
          <w:rFonts w:ascii="Arial" w:eastAsia="Times New Roman" w:hAnsi="Arial" w:cs="Arial"/>
          <w:color w:val="000000"/>
          <w:sz w:val="22"/>
          <w:szCs w:val="22"/>
        </w:rPr>
      </w:pPr>
    </w:p>
    <w:p w:rsidR="002137CB" w:rsidRPr="002137CB" w:rsidRDefault="002137CB" w:rsidP="002137CB">
      <w:pPr>
        <w:spacing w:after="0" w:line="240" w:lineRule="auto"/>
        <w:rPr>
          <w:rFonts w:ascii="Arial" w:eastAsia="Times New Roman" w:hAnsi="Arial" w:cs="Arial"/>
          <w:color w:val="000000"/>
          <w:sz w:val="22"/>
          <w:szCs w:val="22"/>
        </w:rPr>
      </w:pPr>
      <w:r w:rsidRPr="002137CB">
        <w:rPr>
          <w:rFonts w:ascii="Arial" w:eastAsia="Times New Roman" w:hAnsi="Arial" w:cs="Arial"/>
          <w:color w:val="000000"/>
          <w:sz w:val="22"/>
          <w:szCs w:val="22"/>
        </w:rPr>
        <w:t xml:space="preserve">• Levy </w:t>
      </w:r>
      <w:r w:rsidR="00136614">
        <w:rPr>
          <w:rFonts w:ascii="Arial" w:eastAsia="Times New Roman" w:hAnsi="Arial" w:cs="Arial"/>
          <w:color w:val="000000"/>
          <w:sz w:val="22"/>
          <w:szCs w:val="22"/>
        </w:rPr>
        <w:t xml:space="preserve">a </w:t>
      </w:r>
      <w:r w:rsidR="00517E8B">
        <w:rPr>
          <w:rFonts w:ascii="Arial" w:eastAsia="Times New Roman" w:hAnsi="Arial" w:cs="Arial"/>
          <w:color w:val="000000"/>
          <w:sz w:val="22"/>
          <w:szCs w:val="22"/>
        </w:rPr>
        <w:t xml:space="preserve">½-cent </w:t>
      </w:r>
      <w:r w:rsidR="00136614">
        <w:rPr>
          <w:rFonts w:ascii="Arial" w:eastAsia="Times New Roman" w:hAnsi="Arial" w:cs="Arial"/>
          <w:color w:val="000000"/>
          <w:sz w:val="22"/>
          <w:szCs w:val="22"/>
        </w:rPr>
        <w:t xml:space="preserve">sales </w:t>
      </w:r>
      <w:r w:rsidRPr="002137CB">
        <w:rPr>
          <w:rFonts w:ascii="Arial" w:eastAsia="Times New Roman" w:hAnsi="Arial" w:cs="Arial"/>
          <w:color w:val="000000"/>
          <w:sz w:val="22"/>
          <w:szCs w:val="22"/>
        </w:rPr>
        <w:t xml:space="preserve">tax on </w:t>
      </w:r>
      <w:r w:rsidR="00136614">
        <w:rPr>
          <w:rFonts w:ascii="Arial" w:eastAsia="Times New Roman" w:hAnsi="Arial" w:cs="Arial"/>
          <w:color w:val="000000"/>
          <w:sz w:val="22"/>
          <w:szCs w:val="22"/>
        </w:rPr>
        <w:t>all items taxed by the state</w:t>
      </w:r>
      <w:r w:rsidR="00517E8B">
        <w:rPr>
          <w:rFonts w:ascii="Arial" w:eastAsia="Times New Roman" w:hAnsi="Arial" w:cs="Arial"/>
          <w:color w:val="000000"/>
          <w:sz w:val="22"/>
          <w:szCs w:val="22"/>
        </w:rPr>
        <w:t xml:space="preserve"> (excluding Maricopa County)</w:t>
      </w:r>
      <w:r w:rsidRPr="002137CB">
        <w:rPr>
          <w:rFonts w:ascii="Arial" w:eastAsia="Times New Roman" w:hAnsi="Arial" w:cs="Arial"/>
          <w:color w:val="000000"/>
          <w:sz w:val="22"/>
          <w:szCs w:val="22"/>
        </w:rPr>
        <w:t>.</w:t>
      </w:r>
      <w:ins w:id="0" w:author="Dan Bogert" w:date="2013-12-18T17:13:00Z">
        <w:r w:rsidR="00517E8B">
          <w:rPr>
            <w:rFonts w:ascii="Arial" w:eastAsia="Times New Roman" w:hAnsi="Arial" w:cs="Arial"/>
            <w:color w:val="000000"/>
            <w:sz w:val="22"/>
            <w:szCs w:val="22"/>
          </w:rPr>
          <w:t xml:space="preserve">  </w:t>
        </w:r>
      </w:ins>
    </w:p>
    <w:p w:rsidR="002137CB" w:rsidRPr="002137CB" w:rsidRDefault="002137CB" w:rsidP="002137CB">
      <w:pPr>
        <w:spacing w:after="0" w:line="240" w:lineRule="auto"/>
        <w:rPr>
          <w:rFonts w:ascii="Arial" w:eastAsia="Times New Roman" w:hAnsi="Arial" w:cs="Arial"/>
          <w:color w:val="000000"/>
          <w:sz w:val="22"/>
          <w:szCs w:val="22"/>
        </w:rPr>
      </w:pPr>
    </w:p>
    <w:p w:rsidR="002137CB" w:rsidRPr="002137CB" w:rsidRDefault="002137CB" w:rsidP="002137CB">
      <w:pPr>
        <w:spacing w:after="0" w:line="240" w:lineRule="auto"/>
        <w:rPr>
          <w:rFonts w:ascii="Arial" w:eastAsia="Times New Roman" w:hAnsi="Arial" w:cs="Arial"/>
          <w:color w:val="000000"/>
          <w:sz w:val="22"/>
          <w:szCs w:val="22"/>
        </w:rPr>
      </w:pPr>
      <w:r w:rsidRPr="002137CB">
        <w:rPr>
          <w:rFonts w:ascii="Arial" w:eastAsia="Times New Roman" w:hAnsi="Arial" w:cs="Arial"/>
          <w:color w:val="000000"/>
          <w:sz w:val="22"/>
          <w:szCs w:val="22"/>
        </w:rPr>
        <w:t>Counties do not have evident authority to:</w:t>
      </w:r>
    </w:p>
    <w:p w:rsidR="002137CB" w:rsidRPr="002137CB" w:rsidRDefault="002137CB" w:rsidP="002137CB">
      <w:pPr>
        <w:spacing w:after="0" w:line="240" w:lineRule="auto"/>
        <w:rPr>
          <w:rFonts w:ascii="Arial" w:eastAsia="Times New Roman" w:hAnsi="Arial" w:cs="Arial"/>
          <w:color w:val="000000"/>
          <w:sz w:val="22"/>
          <w:szCs w:val="22"/>
        </w:rPr>
      </w:pPr>
      <w:r w:rsidRPr="002137CB">
        <w:rPr>
          <w:rFonts w:ascii="Arial" w:eastAsia="Times New Roman" w:hAnsi="Arial" w:cs="Arial"/>
          <w:color w:val="000000"/>
          <w:sz w:val="22"/>
          <w:szCs w:val="22"/>
        </w:rPr>
        <w:t>• Levy any miscellaneous taxes not already stated, levy any license or permit taxes.</w:t>
      </w:r>
    </w:p>
    <w:p w:rsidR="002137CB" w:rsidRPr="002137CB" w:rsidRDefault="002137CB" w:rsidP="002137CB">
      <w:pPr>
        <w:spacing w:after="0" w:line="240" w:lineRule="auto"/>
        <w:rPr>
          <w:rFonts w:ascii="Arial" w:hAnsi="Arial" w:cs="Arial"/>
          <w:sz w:val="22"/>
          <w:szCs w:val="22"/>
        </w:rPr>
      </w:pPr>
    </w:p>
    <w:p w:rsidR="002137CB" w:rsidRPr="002137CB" w:rsidRDefault="002137CB" w:rsidP="002137CB">
      <w:pPr>
        <w:spacing w:after="0" w:line="240" w:lineRule="auto"/>
        <w:rPr>
          <w:rStyle w:val="Strong"/>
          <w:rFonts w:ascii="Arial" w:hAnsi="Arial" w:cs="Arial"/>
          <w:b w:val="0"/>
          <w:sz w:val="22"/>
          <w:szCs w:val="22"/>
        </w:rPr>
      </w:pPr>
      <w:r w:rsidRPr="002137CB">
        <w:rPr>
          <w:rStyle w:val="Strong"/>
          <w:rFonts w:ascii="Arial" w:hAnsi="Arial" w:cs="Arial"/>
          <w:b w:val="0"/>
          <w:sz w:val="22"/>
          <w:szCs w:val="22"/>
        </w:rPr>
        <w:t>Mandated/Authorized Transportation Services:</w:t>
      </w:r>
    </w:p>
    <w:p w:rsidR="002137CB" w:rsidRPr="002137CB" w:rsidRDefault="002137CB" w:rsidP="002137CB">
      <w:pPr>
        <w:spacing w:after="0" w:line="240" w:lineRule="auto"/>
        <w:rPr>
          <w:rFonts w:ascii="Arial" w:hAnsi="Arial" w:cs="Arial"/>
          <w:sz w:val="22"/>
          <w:szCs w:val="22"/>
        </w:rPr>
      </w:pPr>
      <w:r w:rsidRPr="002137CB">
        <w:rPr>
          <w:rFonts w:ascii="Arial" w:hAnsi="Arial" w:cs="Arial"/>
          <w:sz w:val="22"/>
          <w:szCs w:val="22"/>
        </w:rPr>
        <w:t xml:space="preserve">• The county </w:t>
      </w:r>
      <w:r w:rsidR="00E16CFA">
        <w:rPr>
          <w:rFonts w:ascii="Arial" w:hAnsi="Arial" w:cs="Arial"/>
          <w:sz w:val="22"/>
          <w:szCs w:val="22"/>
        </w:rPr>
        <w:t>board of supervisors</w:t>
      </w:r>
      <w:r w:rsidR="00E16CFA" w:rsidRPr="002137CB">
        <w:rPr>
          <w:rFonts w:ascii="Arial" w:hAnsi="Arial" w:cs="Arial"/>
          <w:sz w:val="22"/>
          <w:szCs w:val="22"/>
        </w:rPr>
        <w:t xml:space="preserve"> </w:t>
      </w:r>
      <w:r w:rsidRPr="002137CB">
        <w:rPr>
          <w:rFonts w:ascii="Arial" w:hAnsi="Arial" w:cs="Arial"/>
          <w:sz w:val="22"/>
          <w:szCs w:val="22"/>
        </w:rPr>
        <w:t xml:space="preserve">is charged with </w:t>
      </w:r>
      <w:proofErr w:type="gramStart"/>
      <w:r w:rsidRPr="002137CB">
        <w:rPr>
          <w:rFonts w:ascii="Arial" w:hAnsi="Arial" w:cs="Arial"/>
          <w:sz w:val="22"/>
          <w:szCs w:val="22"/>
        </w:rPr>
        <w:t>laying</w:t>
      </w:r>
      <w:proofErr w:type="gramEnd"/>
      <w:r w:rsidRPr="002137CB">
        <w:rPr>
          <w:rFonts w:ascii="Arial" w:hAnsi="Arial" w:cs="Arial"/>
          <w:sz w:val="22"/>
          <w:szCs w:val="22"/>
        </w:rPr>
        <w:t xml:space="preserve"> out, </w:t>
      </w:r>
      <w:r w:rsidR="00E16CFA">
        <w:rPr>
          <w:rFonts w:ascii="Arial" w:hAnsi="Arial" w:cs="Arial"/>
          <w:sz w:val="22"/>
          <w:szCs w:val="22"/>
        </w:rPr>
        <w:t xml:space="preserve">maintaining, controlling, and managing public roads, ferries and bridges </w:t>
      </w:r>
      <w:r w:rsidR="00517E8B">
        <w:rPr>
          <w:rFonts w:ascii="Arial" w:hAnsi="Arial" w:cs="Arial"/>
          <w:sz w:val="22"/>
          <w:szCs w:val="22"/>
        </w:rPr>
        <w:t>under county jurisdiction.</w:t>
      </w:r>
    </w:p>
    <w:p w:rsidR="002137CB" w:rsidRPr="002137CB" w:rsidRDefault="002137CB" w:rsidP="002137CB">
      <w:pPr>
        <w:spacing w:after="0" w:line="240" w:lineRule="auto"/>
        <w:rPr>
          <w:rFonts w:ascii="Arial" w:hAnsi="Arial" w:cs="Arial"/>
          <w:sz w:val="22"/>
          <w:szCs w:val="22"/>
        </w:rPr>
      </w:pPr>
    </w:p>
    <w:p w:rsidR="002137CB" w:rsidRPr="002137CB" w:rsidRDefault="002137CB" w:rsidP="002137CB">
      <w:pPr>
        <w:spacing w:after="0" w:line="240" w:lineRule="auto"/>
        <w:rPr>
          <w:rFonts w:ascii="Arial" w:hAnsi="Arial" w:cs="Arial"/>
          <w:sz w:val="22"/>
          <w:szCs w:val="22"/>
        </w:rPr>
      </w:pPr>
      <w:r w:rsidRPr="002137CB">
        <w:rPr>
          <w:rFonts w:ascii="Arial" w:hAnsi="Arial" w:cs="Arial"/>
          <w:sz w:val="22"/>
          <w:szCs w:val="22"/>
        </w:rPr>
        <w:t>•</w:t>
      </w:r>
      <w:r w:rsidRPr="002137CB">
        <w:rPr>
          <w:rFonts w:ascii="Arial" w:hAnsi="Arial" w:cs="Arial"/>
          <w:sz w:val="22"/>
          <w:szCs w:val="22"/>
        </w:rPr>
        <w:t xml:space="preserve"> To fund these activities, the county commission may levy </w:t>
      </w:r>
      <w:r w:rsidR="002E7353">
        <w:rPr>
          <w:rFonts w:ascii="Arial" w:hAnsi="Arial" w:cs="Arial"/>
          <w:sz w:val="22"/>
          <w:szCs w:val="22"/>
        </w:rPr>
        <w:t>a sales</w:t>
      </w:r>
      <w:r w:rsidRPr="002137CB">
        <w:rPr>
          <w:rFonts w:ascii="Arial" w:hAnsi="Arial" w:cs="Arial"/>
          <w:sz w:val="22"/>
          <w:szCs w:val="22"/>
        </w:rPr>
        <w:t xml:space="preserve"> tax which may be authorized for the above stated purposes, as well as contract debt and borrow money</w:t>
      </w:r>
      <w:r w:rsidRPr="002137CB">
        <w:rPr>
          <w:rFonts w:ascii="Arial" w:hAnsi="Arial" w:cs="Arial"/>
          <w:sz w:val="22"/>
          <w:szCs w:val="22"/>
        </w:rPr>
        <w:t>.</w:t>
      </w:r>
    </w:p>
    <w:p w:rsidR="002137CB" w:rsidRPr="002137CB" w:rsidRDefault="002137CB" w:rsidP="002137CB">
      <w:pPr>
        <w:spacing w:after="0" w:line="240" w:lineRule="auto"/>
        <w:rPr>
          <w:rFonts w:ascii="Arial" w:hAnsi="Arial" w:cs="Arial"/>
          <w:sz w:val="22"/>
          <w:szCs w:val="22"/>
        </w:rPr>
      </w:pPr>
    </w:p>
    <w:p w:rsidR="002137CB" w:rsidRPr="002137CB" w:rsidRDefault="002137CB" w:rsidP="002137CB">
      <w:pPr>
        <w:spacing w:after="0" w:line="240" w:lineRule="auto"/>
        <w:rPr>
          <w:rFonts w:ascii="Arial" w:hAnsi="Arial" w:cs="Arial"/>
          <w:sz w:val="22"/>
          <w:szCs w:val="22"/>
        </w:rPr>
      </w:pPr>
      <w:r w:rsidRPr="002137CB">
        <w:rPr>
          <w:rFonts w:ascii="Arial" w:hAnsi="Arial" w:cs="Arial"/>
          <w:sz w:val="22"/>
          <w:szCs w:val="22"/>
        </w:rPr>
        <w:t>• Any bond issuance must be approved by referendum.</w:t>
      </w:r>
    </w:p>
    <w:p w:rsidR="002137CB" w:rsidRPr="002137CB" w:rsidRDefault="002137CB" w:rsidP="002137CB">
      <w:pPr>
        <w:spacing w:after="0" w:line="240" w:lineRule="auto"/>
        <w:rPr>
          <w:rFonts w:ascii="Arial" w:hAnsi="Arial" w:cs="Arial"/>
          <w:sz w:val="22"/>
          <w:szCs w:val="22"/>
        </w:rPr>
      </w:pPr>
    </w:p>
    <w:p w:rsidR="002137CB" w:rsidRPr="002137CB" w:rsidRDefault="002137CB" w:rsidP="002137CB">
      <w:pPr>
        <w:spacing w:after="0" w:line="240" w:lineRule="auto"/>
        <w:rPr>
          <w:rFonts w:ascii="Arial" w:hAnsi="Arial" w:cs="Arial"/>
          <w:sz w:val="22"/>
          <w:szCs w:val="22"/>
        </w:rPr>
      </w:pPr>
      <w:r w:rsidRPr="002137CB">
        <w:rPr>
          <w:rFonts w:ascii="Arial" w:hAnsi="Arial" w:cs="Arial"/>
          <w:sz w:val="22"/>
          <w:szCs w:val="22"/>
        </w:rPr>
        <w:t xml:space="preserve">• The </w:t>
      </w:r>
      <w:r w:rsidR="00E16CFA">
        <w:rPr>
          <w:rFonts w:ascii="Arial" w:hAnsi="Arial" w:cs="Arial"/>
          <w:sz w:val="22"/>
          <w:szCs w:val="22"/>
        </w:rPr>
        <w:t>board of supervisors</w:t>
      </w:r>
      <w:r w:rsidR="00E16CFA" w:rsidRPr="002137CB">
        <w:rPr>
          <w:rFonts w:ascii="Arial" w:hAnsi="Arial" w:cs="Arial"/>
          <w:sz w:val="22"/>
          <w:szCs w:val="22"/>
        </w:rPr>
        <w:t xml:space="preserve"> </w:t>
      </w:r>
      <w:r w:rsidRPr="002137CB">
        <w:rPr>
          <w:rFonts w:ascii="Arial" w:hAnsi="Arial" w:cs="Arial"/>
          <w:sz w:val="22"/>
          <w:szCs w:val="22"/>
        </w:rPr>
        <w:t xml:space="preserve">may enter into agreements with the federal government or other government subdivisions to maintain public roads. The </w:t>
      </w:r>
      <w:r w:rsidR="00E16CFA">
        <w:rPr>
          <w:rFonts w:ascii="Arial" w:hAnsi="Arial" w:cs="Arial"/>
          <w:sz w:val="22"/>
          <w:szCs w:val="22"/>
        </w:rPr>
        <w:t>board of supervisors</w:t>
      </w:r>
      <w:r w:rsidR="00E16CFA" w:rsidRPr="002137CB">
        <w:rPr>
          <w:rFonts w:ascii="Arial" w:hAnsi="Arial" w:cs="Arial"/>
          <w:sz w:val="22"/>
          <w:szCs w:val="22"/>
        </w:rPr>
        <w:t xml:space="preserve"> </w:t>
      </w:r>
      <w:r w:rsidRPr="002137CB">
        <w:rPr>
          <w:rFonts w:ascii="Arial" w:hAnsi="Arial" w:cs="Arial"/>
          <w:sz w:val="22"/>
          <w:szCs w:val="22"/>
        </w:rPr>
        <w:t>is charged with regulating county roads.</w:t>
      </w:r>
    </w:p>
    <w:p w:rsidR="002137CB" w:rsidRPr="002137CB" w:rsidRDefault="002137CB" w:rsidP="002137CB">
      <w:pPr>
        <w:spacing w:after="0" w:line="240" w:lineRule="auto"/>
        <w:rPr>
          <w:rFonts w:ascii="Arial" w:hAnsi="Arial" w:cs="Arial"/>
          <w:sz w:val="22"/>
          <w:szCs w:val="22"/>
        </w:rPr>
      </w:pPr>
    </w:p>
    <w:p w:rsidR="002137CB" w:rsidRPr="002137CB" w:rsidRDefault="002137CB" w:rsidP="002137CB">
      <w:pPr>
        <w:spacing w:after="0" w:line="240" w:lineRule="auto"/>
        <w:rPr>
          <w:rFonts w:ascii="Arial" w:hAnsi="Arial" w:cs="Arial"/>
          <w:sz w:val="22"/>
          <w:szCs w:val="22"/>
        </w:rPr>
      </w:pPr>
      <w:r w:rsidRPr="002137CB">
        <w:rPr>
          <w:rFonts w:ascii="Arial" w:hAnsi="Arial" w:cs="Arial"/>
          <w:sz w:val="22"/>
          <w:szCs w:val="22"/>
        </w:rPr>
        <w:t xml:space="preserve">• In addition to ground transportation, the </w:t>
      </w:r>
      <w:r w:rsidR="00E16CFA">
        <w:rPr>
          <w:rFonts w:ascii="Arial" w:hAnsi="Arial" w:cs="Arial"/>
          <w:sz w:val="22"/>
          <w:szCs w:val="22"/>
        </w:rPr>
        <w:t>board of supervisors</w:t>
      </w:r>
      <w:r w:rsidR="00E16CFA" w:rsidRPr="002137CB">
        <w:rPr>
          <w:rFonts w:ascii="Arial" w:hAnsi="Arial" w:cs="Arial"/>
          <w:sz w:val="22"/>
          <w:szCs w:val="22"/>
        </w:rPr>
        <w:t xml:space="preserve"> </w:t>
      </w:r>
      <w:r w:rsidRPr="002137CB">
        <w:rPr>
          <w:rFonts w:ascii="Arial" w:hAnsi="Arial" w:cs="Arial"/>
          <w:sz w:val="22"/>
          <w:szCs w:val="22"/>
        </w:rPr>
        <w:t>may receive any land by purchase, lease, or gift for aviation fields. This power also authorizes the county to construct necessary buildings and facilities for the operation of an airport in the county, as well as to enter into agreements with municipalities and the state and federal government to operate airfields.</w:t>
      </w:r>
    </w:p>
    <w:p w:rsidR="002137CB" w:rsidRPr="002137CB" w:rsidRDefault="002137CB" w:rsidP="002137CB">
      <w:pPr>
        <w:spacing w:after="0" w:line="240" w:lineRule="auto"/>
        <w:rPr>
          <w:rFonts w:ascii="Arial" w:hAnsi="Arial" w:cs="Arial"/>
          <w:sz w:val="22"/>
          <w:szCs w:val="22"/>
        </w:rPr>
      </w:pP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2137CB" w:rsidRDefault="002137CB" w:rsidP="002137CB">
      <w:pPr>
        <w:spacing w:after="0" w:line="240" w:lineRule="auto"/>
        <w:rPr>
          <w:rFonts w:ascii="Arial" w:hAnsi="Arial" w:cs="Arial"/>
          <w:sz w:val="22"/>
          <w:szCs w:val="22"/>
        </w:rPr>
      </w:pPr>
      <w:r w:rsidRPr="002137CB">
        <w:rPr>
          <w:rFonts w:ascii="Arial" w:hAnsi="Arial" w:cs="Arial"/>
          <w:sz w:val="22"/>
          <w:szCs w:val="22"/>
        </w:rPr>
        <w:t xml:space="preserve">• The main funding source is the Arizona Highway User Revenue Fund (HURF), established in 1974 and administered by the Arizona Department of Transportation (ADOT). HURF contains gas tax, use fuel tax, vehicle registration fees, motor carrier tax, operational license fees, and 45 percent of the vehicle license tax. </w:t>
      </w:r>
    </w:p>
    <w:p w:rsidR="000138AE" w:rsidRDefault="000138AE" w:rsidP="002137CB">
      <w:pPr>
        <w:spacing w:after="0" w:line="240" w:lineRule="auto"/>
        <w:rPr>
          <w:rFonts w:ascii="Arial" w:hAnsi="Arial" w:cs="Arial"/>
          <w:sz w:val="22"/>
          <w:szCs w:val="22"/>
        </w:rPr>
      </w:pPr>
      <w:r>
        <w:rPr>
          <w:rFonts w:ascii="Arial" w:hAnsi="Arial" w:cs="Arial"/>
          <w:sz w:val="22"/>
          <w:szCs w:val="22"/>
        </w:rPr>
        <w:t xml:space="preserve">In recent years, the State has swept monies out of HURF to fund state agencies, a total of $634.6 million since Fiscal Year 2009.  </w:t>
      </w:r>
    </w:p>
    <w:p w:rsidR="002E7353" w:rsidRPr="002137CB" w:rsidRDefault="002E7353" w:rsidP="002137CB">
      <w:pPr>
        <w:spacing w:after="0" w:line="240" w:lineRule="auto"/>
        <w:rPr>
          <w:rFonts w:ascii="Arial" w:hAnsi="Arial" w:cs="Arial"/>
          <w:sz w:val="22"/>
          <w:szCs w:val="22"/>
        </w:rPr>
      </w:pPr>
    </w:p>
    <w:p w:rsidR="002137CB" w:rsidRDefault="002137CB" w:rsidP="002137CB">
      <w:pPr>
        <w:spacing w:after="0" w:line="240" w:lineRule="auto"/>
        <w:rPr>
          <w:rFonts w:ascii="Arial" w:hAnsi="Arial" w:cs="Arial"/>
          <w:sz w:val="22"/>
          <w:szCs w:val="22"/>
        </w:rPr>
      </w:pPr>
      <w:r w:rsidRPr="002137CB">
        <w:rPr>
          <w:rFonts w:ascii="Arial" w:hAnsi="Arial" w:cs="Arial"/>
          <w:sz w:val="22"/>
          <w:szCs w:val="22"/>
        </w:rPr>
        <w:t>• Counties receive 19 percent of HURF revenue. In Fiscal Year 2013, counties received $2</w:t>
      </w:r>
      <w:r w:rsidR="000138AE">
        <w:rPr>
          <w:rFonts w:ascii="Arial" w:hAnsi="Arial" w:cs="Arial"/>
          <w:sz w:val="22"/>
          <w:szCs w:val="22"/>
        </w:rPr>
        <w:t>06.9</w:t>
      </w:r>
      <w:r w:rsidRPr="002137CB">
        <w:rPr>
          <w:rFonts w:ascii="Arial" w:hAnsi="Arial" w:cs="Arial"/>
          <w:sz w:val="22"/>
          <w:szCs w:val="22"/>
        </w:rPr>
        <w:t xml:space="preserve"> million.</w:t>
      </w:r>
    </w:p>
    <w:p w:rsidR="00517E8B" w:rsidRDefault="00517E8B" w:rsidP="002137CB">
      <w:pPr>
        <w:spacing w:after="0" w:line="240" w:lineRule="auto"/>
        <w:rPr>
          <w:rFonts w:ascii="Arial" w:hAnsi="Arial" w:cs="Arial"/>
          <w:sz w:val="22"/>
          <w:szCs w:val="22"/>
        </w:rPr>
      </w:pPr>
    </w:p>
    <w:p w:rsidR="00517E8B" w:rsidRPr="002137CB" w:rsidRDefault="00517E8B" w:rsidP="002137CB">
      <w:pPr>
        <w:spacing w:after="0" w:line="240" w:lineRule="auto"/>
        <w:rPr>
          <w:rFonts w:ascii="Arial" w:hAnsi="Arial" w:cs="Arial"/>
          <w:sz w:val="22"/>
          <w:szCs w:val="22"/>
        </w:rPr>
      </w:pPr>
      <w:r>
        <w:rPr>
          <w:rFonts w:ascii="Arial" w:hAnsi="Arial" w:cs="Arial"/>
          <w:sz w:val="22"/>
          <w:szCs w:val="22"/>
        </w:rPr>
        <w:t>In addition to HURF, Counties may levy a general sales tax</w:t>
      </w:r>
      <w:r w:rsidR="000027C2">
        <w:rPr>
          <w:rFonts w:ascii="Arial" w:hAnsi="Arial" w:cs="Arial"/>
          <w:sz w:val="22"/>
          <w:szCs w:val="22"/>
        </w:rPr>
        <w:t>, capped between ¼-cent and ½-cent depending on population,</w:t>
      </w:r>
      <w:r>
        <w:rPr>
          <w:rFonts w:ascii="Arial" w:hAnsi="Arial" w:cs="Arial"/>
          <w:sz w:val="22"/>
          <w:szCs w:val="22"/>
        </w:rPr>
        <w:t xml:space="preserve"> dedicated to transportation</w:t>
      </w:r>
      <w:r w:rsidR="000027C2">
        <w:rPr>
          <w:rFonts w:ascii="Arial" w:hAnsi="Arial" w:cs="Arial"/>
          <w:sz w:val="22"/>
          <w:szCs w:val="22"/>
        </w:rPr>
        <w:t>.  This is generally done through a regional transportation plan that includes the municipalities.  Currently only four counties employ this option.</w:t>
      </w:r>
    </w:p>
    <w:p w:rsidR="002137CB" w:rsidRPr="002137CB" w:rsidRDefault="002137CB" w:rsidP="002137CB">
      <w:pPr>
        <w:spacing w:after="0" w:line="240" w:lineRule="auto"/>
        <w:rPr>
          <w:rFonts w:ascii="Arial" w:hAnsi="Arial" w:cs="Arial"/>
          <w:sz w:val="22"/>
          <w:szCs w:val="22"/>
        </w:rPr>
      </w:pPr>
    </w:p>
    <w:p w:rsidR="002137CB" w:rsidRPr="002137CB" w:rsidRDefault="002137CB" w:rsidP="002137CB">
      <w:pPr>
        <w:spacing w:after="0" w:line="240" w:lineRule="auto"/>
        <w:rPr>
          <w:rFonts w:ascii="Arial" w:hAnsi="Arial" w:cs="Arial"/>
          <w:sz w:val="22"/>
          <w:szCs w:val="22"/>
        </w:rPr>
      </w:pPr>
      <w:r w:rsidRPr="002137CB">
        <w:rPr>
          <w:rFonts w:ascii="Arial" w:hAnsi="Arial" w:cs="Arial"/>
          <w:sz w:val="22"/>
          <w:szCs w:val="22"/>
        </w:rPr>
        <w:t xml:space="preserve">• The state is responsible for approximately 75 percent of the total capital expenditures for highway and mass transit programs, with the remaining 25 percent derived from local and federal sources. </w:t>
      </w:r>
    </w:p>
    <w:p w:rsidR="002137CB" w:rsidRPr="002137CB" w:rsidRDefault="002137CB" w:rsidP="002137CB">
      <w:pPr>
        <w:spacing w:after="0" w:line="240" w:lineRule="auto"/>
        <w:rPr>
          <w:rFonts w:ascii="Arial" w:hAnsi="Arial" w:cs="Arial"/>
          <w:sz w:val="22"/>
          <w:szCs w:val="22"/>
        </w:rPr>
      </w:pPr>
    </w:p>
    <w:p w:rsidR="002137CB" w:rsidRPr="002137CB" w:rsidRDefault="002137CB" w:rsidP="002137CB">
      <w:pPr>
        <w:spacing w:after="0" w:line="240" w:lineRule="auto"/>
        <w:rPr>
          <w:rFonts w:ascii="Arial" w:hAnsi="Arial" w:cs="Arial"/>
          <w:sz w:val="22"/>
          <w:szCs w:val="22"/>
        </w:rPr>
      </w:pPr>
      <w:r w:rsidRPr="002137CB">
        <w:rPr>
          <w:rFonts w:ascii="Arial" w:hAnsi="Arial" w:cs="Arial"/>
          <w:sz w:val="22"/>
          <w:szCs w:val="22"/>
        </w:rPr>
        <w:t>• State Transportation Acceleration Needs (STAN) Account for funds needed to expedite approved transportation projects in Arizona. STAN Account monies are distributed in the following manner: 60 percent to Maricopa County, 16 percent to Pima County, 24 percent to all other counties. STAN Account monies are restricted to expenditures used for construction or reconstruction of freeways, state highways, bridges and interchanges contained in a county’s regional transportation plan or ADOT’s long-range statewide transportation plan.</w:t>
      </w:r>
      <w:r w:rsidR="005D6E08">
        <w:rPr>
          <w:rFonts w:ascii="Arial" w:hAnsi="Arial" w:cs="Arial"/>
          <w:sz w:val="22"/>
          <w:szCs w:val="22"/>
        </w:rPr>
        <w:t xml:space="preserve">  The STAN account has not been funded since 2007, and in 2009</w:t>
      </w:r>
      <w:r w:rsidR="00AF420E">
        <w:rPr>
          <w:rFonts w:ascii="Arial" w:hAnsi="Arial" w:cs="Arial"/>
          <w:sz w:val="22"/>
          <w:szCs w:val="22"/>
        </w:rPr>
        <w:t xml:space="preserve"> a large majority of the balance was swept to the State General Fund.</w:t>
      </w:r>
    </w:p>
    <w:p w:rsidR="002137CB" w:rsidRPr="002137CB" w:rsidRDefault="002137CB" w:rsidP="002137CB">
      <w:pPr>
        <w:spacing w:after="0" w:line="240" w:lineRule="auto"/>
        <w:rPr>
          <w:rFonts w:ascii="Arial" w:hAnsi="Arial" w:cs="Arial"/>
          <w:sz w:val="22"/>
          <w:szCs w:val="22"/>
        </w:rPr>
      </w:pPr>
    </w:p>
    <w:p w:rsidR="002137CB" w:rsidRPr="002137CB" w:rsidRDefault="002137CB" w:rsidP="002137CB">
      <w:pPr>
        <w:spacing w:after="0" w:line="240" w:lineRule="auto"/>
        <w:rPr>
          <w:rFonts w:ascii="Arial" w:eastAsia="Times New Roman" w:hAnsi="Arial" w:cs="Arial"/>
          <w:color w:val="000000"/>
          <w:sz w:val="22"/>
          <w:szCs w:val="22"/>
        </w:rPr>
      </w:pPr>
      <w:r w:rsidRPr="002137CB">
        <w:rPr>
          <w:rFonts w:ascii="Arial" w:hAnsi="Arial" w:cs="Arial"/>
          <w:sz w:val="22"/>
          <w:szCs w:val="22"/>
        </w:rPr>
        <w:t>• Municipal and Public Bonds are issued by state and local governments to finance transportation projects or other public works projects.</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2137CB" w:rsidRPr="002137CB" w:rsidRDefault="002137CB" w:rsidP="002137CB">
      <w:pPr>
        <w:spacing w:after="0" w:line="240" w:lineRule="auto"/>
        <w:rPr>
          <w:rFonts w:ascii="Arial" w:eastAsia="Times New Roman" w:hAnsi="Arial" w:cs="Arial"/>
          <w:color w:val="000000"/>
          <w:sz w:val="22"/>
          <w:szCs w:val="22"/>
        </w:rPr>
      </w:pPr>
      <w:r w:rsidRPr="002137CB">
        <w:rPr>
          <w:rFonts w:ascii="Arial" w:eastAsia="Times New Roman" w:hAnsi="Arial" w:cs="Arial"/>
          <w:color w:val="000000"/>
          <w:sz w:val="22"/>
          <w:szCs w:val="22"/>
        </w:rPr>
        <w:t>• Nearly two-thirds of Arizona’s population lives in metropolitan Phoenix. Arizona’s five established metropolitan areas Phoenix, Tucson, Yuma, Flagstaff, and Prescott, account for over 85 percent of the state’s population. Compared to other similarly-sized western states, Arizona’s population is much more highly concentrated. There are two fundamentally different sets of issues and challenges facing urban and rural Arizona – persistent challenges to rural transportation systems and evolving challenges to existing and emerging urban areas.</w:t>
      </w:r>
    </w:p>
    <w:p w:rsidR="002137CB" w:rsidRPr="002137CB" w:rsidRDefault="002137CB" w:rsidP="002137CB">
      <w:pPr>
        <w:spacing w:after="0" w:line="240" w:lineRule="auto"/>
        <w:rPr>
          <w:rFonts w:ascii="Arial" w:eastAsia="Times New Roman" w:hAnsi="Arial" w:cs="Arial"/>
          <w:color w:val="000000"/>
          <w:sz w:val="22"/>
          <w:szCs w:val="22"/>
        </w:rPr>
      </w:pPr>
    </w:p>
    <w:p w:rsidR="002137CB" w:rsidRPr="002137CB" w:rsidRDefault="002137CB" w:rsidP="002137CB">
      <w:pPr>
        <w:spacing w:after="0" w:line="240" w:lineRule="auto"/>
        <w:rPr>
          <w:rFonts w:ascii="Arial" w:eastAsia="Times New Roman" w:hAnsi="Arial" w:cs="Arial"/>
          <w:color w:val="000000"/>
          <w:sz w:val="22"/>
          <w:szCs w:val="22"/>
        </w:rPr>
      </w:pPr>
      <w:r w:rsidRPr="002137CB">
        <w:rPr>
          <w:rFonts w:ascii="Arial" w:eastAsia="Times New Roman" w:hAnsi="Arial" w:cs="Arial"/>
          <w:color w:val="000000"/>
          <w:sz w:val="22"/>
          <w:szCs w:val="22"/>
        </w:rPr>
        <w:t>• Some of the greatest impacts are expected in the area of mobility. Without new investment, less than 40 percent of all motor vehicle travel will occur in free-flow conditions in 2025, compared to nearly three quarters of all motor vehicle travel in 2002.</w:t>
      </w:r>
    </w:p>
    <w:p w:rsidR="002137CB" w:rsidRPr="002137CB" w:rsidRDefault="002137CB" w:rsidP="002137CB">
      <w:pPr>
        <w:spacing w:after="0" w:line="240" w:lineRule="auto"/>
        <w:rPr>
          <w:rFonts w:ascii="Arial" w:eastAsia="Times New Roman" w:hAnsi="Arial" w:cs="Arial"/>
          <w:color w:val="000000"/>
          <w:sz w:val="22"/>
          <w:szCs w:val="22"/>
        </w:rPr>
      </w:pPr>
    </w:p>
    <w:p w:rsidR="002137CB" w:rsidRDefault="002137CB" w:rsidP="002137CB">
      <w:pPr>
        <w:spacing w:after="0" w:line="240" w:lineRule="auto"/>
        <w:rPr>
          <w:rFonts w:ascii="Arial" w:eastAsia="Times New Roman" w:hAnsi="Arial" w:cs="Arial"/>
          <w:color w:val="000000"/>
          <w:sz w:val="22"/>
          <w:szCs w:val="22"/>
        </w:rPr>
      </w:pPr>
      <w:r w:rsidRPr="002137CB">
        <w:rPr>
          <w:rFonts w:ascii="Arial" w:eastAsia="Times New Roman" w:hAnsi="Arial" w:cs="Arial"/>
          <w:color w:val="000000"/>
          <w:sz w:val="22"/>
          <w:szCs w:val="22"/>
        </w:rPr>
        <w:t>• Local Transportation Assistance Fund (LTAF) contains monies from Arizona State Lottery Revenues and was distributed to local governments for transportation projects. The fund was permanently eliminated in 2013 by the Legislature and Governor Jan Brewer, who used the money to fill a $1.1 billion budget shortfall.</w:t>
      </w:r>
      <w:r w:rsidR="000027C2">
        <w:rPr>
          <w:rFonts w:ascii="Arial" w:eastAsia="Times New Roman" w:hAnsi="Arial" w:cs="Arial"/>
          <w:color w:val="000000"/>
          <w:sz w:val="22"/>
          <w:szCs w:val="22"/>
        </w:rPr>
        <w:t xml:space="preserve"> </w:t>
      </w:r>
    </w:p>
    <w:p w:rsidR="000027C2" w:rsidRDefault="000027C2" w:rsidP="002137CB">
      <w:pPr>
        <w:spacing w:after="0" w:line="240" w:lineRule="auto"/>
        <w:rPr>
          <w:rFonts w:ascii="Arial" w:eastAsia="Times New Roman" w:hAnsi="Arial" w:cs="Arial"/>
          <w:color w:val="000000"/>
          <w:sz w:val="22"/>
          <w:szCs w:val="22"/>
        </w:rPr>
      </w:pPr>
    </w:p>
    <w:p w:rsidR="000027C2" w:rsidRPr="002137CB" w:rsidRDefault="000027C2" w:rsidP="002137CB">
      <w:pPr>
        <w:spacing w:after="0" w:line="240" w:lineRule="auto"/>
        <w:rPr>
          <w:rFonts w:ascii="Arial" w:eastAsia="Times New Roman" w:hAnsi="Arial" w:cs="Arial"/>
          <w:color w:val="000000"/>
          <w:sz w:val="22"/>
          <w:szCs w:val="22"/>
        </w:rPr>
      </w:pPr>
      <w:r>
        <w:rPr>
          <w:rFonts w:ascii="Arial" w:eastAsia="Times New Roman" w:hAnsi="Arial" w:cs="Arial"/>
          <w:color w:val="000000"/>
          <w:sz w:val="22"/>
          <w:szCs w:val="22"/>
        </w:rPr>
        <w:t xml:space="preserve">The gas tax, the main funding sources for HURF is losing purchasing power as revenues stay stagnant and road maintenance cost continue to grow. Adjusting for inflation, </w:t>
      </w:r>
      <w:r w:rsidR="00F74510">
        <w:rPr>
          <w:rFonts w:ascii="Arial" w:eastAsia="Times New Roman" w:hAnsi="Arial" w:cs="Arial"/>
          <w:color w:val="000000"/>
          <w:sz w:val="22"/>
          <w:szCs w:val="22"/>
        </w:rPr>
        <w:t>the</w:t>
      </w:r>
      <w:r>
        <w:rPr>
          <w:rFonts w:ascii="Arial" w:eastAsia="Times New Roman" w:hAnsi="Arial" w:cs="Arial"/>
          <w:color w:val="000000"/>
          <w:sz w:val="22"/>
          <w:szCs w:val="22"/>
        </w:rPr>
        <w:t xml:space="preserve"> </w:t>
      </w:r>
      <w:r w:rsidR="00F74510">
        <w:rPr>
          <w:rFonts w:ascii="Arial" w:eastAsia="Times New Roman" w:hAnsi="Arial" w:cs="Arial"/>
          <w:color w:val="000000"/>
          <w:sz w:val="22"/>
          <w:szCs w:val="22"/>
        </w:rPr>
        <w:t xml:space="preserve">18-cent </w:t>
      </w:r>
      <w:r>
        <w:rPr>
          <w:rFonts w:ascii="Arial" w:eastAsia="Times New Roman" w:hAnsi="Arial" w:cs="Arial"/>
          <w:color w:val="000000"/>
          <w:sz w:val="22"/>
          <w:szCs w:val="22"/>
        </w:rPr>
        <w:t>gas tax</w:t>
      </w:r>
      <w:r w:rsidR="00F74510">
        <w:rPr>
          <w:rFonts w:ascii="Arial" w:eastAsia="Times New Roman" w:hAnsi="Arial" w:cs="Arial"/>
          <w:color w:val="000000"/>
          <w:sz w:val="22"/>
          <w:szCs w:val="22"/>
        </w:rPr>
        <w:t>, set in 1990,</w:t>
      </w:r>
      <w:r>
        <w:rPr>
          <w:rFonts w:ascii="Arial" w:eastAsia="Times New Roman" w:hAnsi="Arial" w:cs="Arial"/>
          <w:color w:val="000000"/>
          <w:sz w:val="22"/>
          <w:szCs w:val="22"/>
        </w:rPr>
        <w:t xml:space="preserve"> that is deposited into HURF</w:t>
      </w:r>
      <w:r w:rsidR="00F74510">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F74510">
        <w:rPr>
          <w:rFonts w:ascii="Arial" w:eastAsia="Times New Roman" w:hAnsi="Arial" w:cs="Arial"/>
          <w:color w:val="000000"/>
          <w:sz w:val="22"/>
          <w:szCs w:val="22"/>
        </w:rPr>
        <w:t>is equivalent to less than 5-cents today.</w:t>
      </w:r>
      <w:r>
        <w:rPr>
          <w:rFonts w:ascii="Arial" w:eastAsia="Times New Roman" w:hAnsi="Arial" w:cs="Arial"/>
          <w:color w:val="000000"/>
          <w:sz w:val="22"/>
          <w:szCs w:val="22"/>
        </w:rPr>
        <w:t xml:space="preserve"> </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C026B8">
        <w:rPr>
          <w:rFonts w:ascii="HelveticaNeueLT Std" w:hAnsi="HelveticaNeueLT Std"/>
          <w:b/>
        </w:rPr>
        <w:t>:</w:t>
      </w:r>
    </w:p>
    <w:p w:rsidR="00EF1104" w:rsidRDefault="00EF1104" w:rsidP="00EF1104">
      <w:bookmarkStart w:id="1" w:name="_GoBack"/>
      <w:bookmarkEnd w:id="1"/>
    </w:p>
    <w:p w:rsidR="00145E69" w:rsidRPr="00EF1104" w:rsidRDefault="00EF1104" w:rsidP="00EF1104">
      <w:pPr>
        <w:tabs>
          <w:tab w:val="left" w:pos="1875"/>
        </w:tabs>
      </w:pPr>
      <w:r>
        <w:tab/>
      </w:r>
    </w:p>
    <w:sectPr w:rsidR="00145E69" w:rsidRPr="00EF1104" w:rsidSect="00642BFA">
      <w:headerReference w:type="default" r:id="rId9"/>
      <w:footerReference w:type="default" r:id="rId10"/>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B29" w:rsidRDefault="00D24B29" w:rsidP="006C5D9A">
      <w:pPr>
        <w:spacing w:after="0" w:line="240" w:lineRule="auto"/>
      </w:pPr>
      <w:r>
        <w:separator/>
      </w:r>
    </w:p>
  </w:endnote>
  <w:endnote w:type="continuationSeparator" w:id="0">
    <w:p w:rsidR="00D24B29" w:rsidRDefault="00D24B29"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B29" w:rsidRDefault="00D24B29" w:rsidP="006C5D9A">
      <w:pPr>
        <w:spacing w:after="0" w:line="240" w:lineRule="auto"/>
      </w:pPr>
      <w:r>
        <w:separator/>
      </w:r>
    </w:p>
  </w:footnote>
  <w:footnote w:type="continuationSeparator" w:id="0">
    <w:p w:rsidR="00D24B29" w:rsidRDefault="00D24B29"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027C2"/>
    <w:rsid w:val="000138AE"/>
    <w:rsid w:val="000907C0"/>
    <w:rsid w:val="00136614"/>
    <w:rsid w:val="00145E69"/>
    <w:rsid w:val="00161A40"/>
    <w:rsid w:val="001813D1"/>
    <w:rsid w:val="002137CB"/>
    <w:rsid w:val="00242859"/>
    <w:rsid w:val="002E7353"/>
    <w:rsid w:val="004470C2"/>
    <w:rsid w:val="0047665C"/>
    <w:rsid w:val="00517E8B"/>
    <w:rsid w:val="005D6E08"/>
    <w:rsid w:val="00616222"/>
    <w:rsid w:val="00642BFA"/>
    <w:rsid w:val="006C5D9A"/>
    <w:rsid w:val="00720D69"/>
    <w:rsid w:val="00817AAC"/>
    <w:rsid w:val="00965E13"/>
    <w:rsid w:val="00A34C11"/>
    <w:rsid w:val="00A65B64"/>
    <w:rsid w:val="00AF2C4F"/>
    <w:rsid w:val="00AF420E"/>
    <w:rsid w:val="00BA311F"/>
    <w:rsid w:val="00C026B8"/>
    <w:rsid w:val="00C375C3"/>
    <w:rsid w:val="00D24B29"/>
    <w:rsid w:val="00E16CFA"/>
    <w:rsid w:val="00E35BDC"/>
    <w:rsid w:val="00E7798C"/>
    <w:rsid w:val="00EF1104"/>
    <w:rsid w:val="00F7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2137CB"/>
    <w:rPr>
      <w:b/>
      <w:bCs/>
    </w:rPr>
  </w:style>
  <w:style w:type="character" w:styleId="CommentReference">
    <w:name w:val="annotation reference"/>
    <w:basedOn w:val="DefaultParagraphFont"/>
    <w:uiPriority w:val="99"/>
    <w:semiHidden/>
    <w:unhideWhenUsed/>
    <w:rsid w:val="004470C2"/>
    <w:rPr>
      <w:sz w:val="16"/>
      <w:szCs w:val="16"/>
    </w:rPr>
  </w:style>
  <w:style w:type="paragraph" w:styleId="CommentText">
    <w:name w:val="annotation text"/>
    <w:basedOn w:val="Normal"/>
    <w:link w:val="CommentTextChar"/>
    <w:uiPriority w:val="99"/>
    <w:semiHidden/>
    <w:unhideWhenUsed/>
    <w:rsid w:val="004470C2"/>
    <w:pPr>
      <w:spacing w:line="240" w:lineRule="auto"/>
    </w:pPr>
  </w:style>
  <w:style w:type="character" w:customStyle="1" w:styleId="CommentTextChar">
    <w:name w:val="Comment Text Char"/>
    <w:basedOn w:val="DefaultParagraphFont"/>
    <w:link w:val="CommentText"/>
    <w:uiPriority w:val="99"/>
    <w:semiHidden/>
    <w:rsid w:val="004470C2"/>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470C2"/>
    <w:rPr>
      <w:b/>
      <w:bCs/>
    </w:rPr>
  </w:style>
  <w:style w:type="character" w:customStyle="1" w:styleId="CommentSubjectChar">
    <w:name w:val="Comment Subject Char"/>
    <w:basedOn w:val="CommentTextChar"/>
    <w:link w:val="CommentSubject"/>
    <w:uiPriority w:val="99"/>
    <w:semiHidden/>
    <w:rsid w:val="004470C2"/>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2137CB"/>
    <w:rPr>
      <w:b/>
      <w:bCs/>
    </w:rPr>
  </w:style>
  <w:style w:type="character" w:styleId="CommentReference">
    <w:name w:val="annotation reference"/>
    <w:basedOn w:val="DefaultParagraphFont"/>
    <w:uiPriority w:val="99"/>
    <w:semiHidden/>
    <w:unhideWhenUsed/>
    <w:rsid w:val="004470C2"/>
    <w:rPr>
      <w:sz w:val="16"/>
      <w:szCs w:val="16"/>
    </w:rPr>
  </w:style>
  <w:style w:type="paragraph" w:styleId="CommentText">
    <w:name w:val="annotation text"/>
    <w:basedOn w:val="Normal"/>
    <w:link w:val="CommentTextChar"/>
    <w:uiPriority w:val="99"/>
    <w:semiHidden/>
    <w:unhideWhenUsed/>
    <w:rsid w:val="004470C2"/>
    <w:pPr>
      <w:spacing w:line="240" w:lineRule="auto"/>
    </w:pPr>
  </w:style>
  <w:style w:type="character" w:customStyle="1" w:styleId="CommentTextChar">
    <w:name w:val="Comment Text Char"/>
    <w:basedOn w:val="DefaultParagraphFont"/>
    <w:link w:val="CommentText"/>
    <w:uiPriority w:val="99"/>
    <w:semiHidden/>
    <w:rsid w:val="004470C2"/>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470C2"/>
    <w:rPr>
      <w:b/>
      <w:bCs/>
    </w:rPr>
  </w:style>
  <w:style w:type="character" w:customStyle="1" w:styleId="CommentSubjectChar">
    <w:name w:val="Comment Subject Char"/>
    <w:basedOn w:val="CommentTextChar"/>
    <w:link w:val="CommentSubject"/>
    <w:uiPriority w:val="99"/>
    <w:semiHidden/>
    <w:rsid w:val="004470C2"/>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A7018-3A2D-4499-8025-E9753538A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784</Words>
  <Characters>4470</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2</cp:revision>
  <cp:lastPrinted>2013-12-19T00:31:00Z</cp:lastPrinted>
  <dcterms:created xsi:type="dcterms:W3CDTF">2014-01-03T17:06:00Z</dcterms:created>
  <dcterms:modified xsi:type="dcterms:W3CDTF">2014-01-03T17:06:00Z</dcterms:modified>
</cp:coreProperties>
</file>