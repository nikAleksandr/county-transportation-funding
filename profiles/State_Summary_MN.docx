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6D3173"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Minnesota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6D3173" w:rsidRPr="006D3173" w:rsidRDefault="006D3173" w:rsidP="006D3173">
      <w:pPr>
        <w:spacing w:after="0" w:line="240" w:lineRule="auto"/>
        <w:rPr>
          <w:rFonts w:ascii="Arial" w:eastAsia="Times New Roman" w:hAnsi="Arial" w:cs="Arial"/>
          <w:color w:val="000000"/>
          <w:sz w:val="22"/>
          <w:szCs w:val="22"/>
        </w:rPr>
      </w:pPr>
      <w:r w:rsidRPr="006D3173">
        <w:rPr>
          <w:rFonts w:ascii="Arial" w:eastAsia="Times New Roman" w:hAnsi="Arial" w:cs="Arial"/>
          <w:color w:val="000000"/>
          <w:sz w:val="22"/>
          <w:szCs w:val="22"/>
        </w:rPr>
        <w:t>Counties have authority to:</w:t>
      </w:r>
    </w:p>
    <w:p w:rsidR="002A3124" w:rsidRPr="00AB7BCD" w:rsidRDefault="002A3124" w:rsidP="002A3124">
      <w:pPr>
        <w:spacing w:after="0" w:line="240" w:lineRule="auto"/>
        <w:rPr>
          <w:rFonts w:ascii="Arial" w:eastAsia="Times New Roman" w:hAnsi="Arial" w:cs="Arial"/>
          <w:color w:val="000000"/>
          <w:sz w:val="22"/>
          <w:szCs w:val="22"/>
        </w:rPr>
      </w:pPr>
      <w:r w:rsidRPr="00AB7BCD">
        <w:rPr>
          <w:rFonts w:ascii="Arial" w:eastAsia="Times New Roman" w:hAnsi="Arial" w:cs="Arial"/>
          <w:color w:val="000000"/>
          <w:sz w:val="22"/>
          <w:szCs w:val="22"/>
        </w:rPr>
        <w:t>•</w:t>
      </w:r>
      <w:r>
        <w:rPr>
          <w:rFonts w:ascii="Arial" w:eastAsia="Times New Roman" w:hAnsi="Arial" w:cs="Arial"/>
          <w:color w:val="000000"/>
          <w:sz w:val="22"/>
          <w:szCs w:val="22"/>
        </w:rPr>
        <w:t xml:space="preserve"> County </w:t>
      </w:r>
      <w:r w:rsidRPr="002A3124">
        <w:rPr>
          <w:rFonts w:ascii="Arial" w:eastAsia="Times New Roman" w:hAnsi="Arial" w:cs="Arial"/>
          <w:color w:val="000000"/>
          <w:sz w:val="22"/>
          <w:szCs w:val="22"/>
        </w:rPr>
        <w:t>commissioners may levy</w:t>
      </w:r>
      <w:r>
        <w:rPr>
          <w:rFonts w:ascii="Arial" w:eastAsia="Times New Roman" w:hAnsi="Arial" w:cs="Arial"/>
          <w:color w:val="000000"/>
          <w:sz w:val="22"/>
          <w:szCs w:val="22"/>
        </w:rPr>
        <w:t xml:space="preserve"> taxes, issue capital notes to </w:t>
      </w:r>
      <w:r w:rsidRPr="002A3124">
        <w:rPr>
          <w:rFonts w:ascii="Arial" w:eastAsia="Times New Roman" w:hAnsi="Arial" w:cs="Arial"/>
          <w:color w:val="000000"/>
          <w:sz w:val="22"/>
          <w:szCs w:val="22"/>
        </w:rPr>
        <w:t>acquire equipment f</w:t>
      </w:r>
      <w:r>
        <w:rPr>
          <w:rFonts w:ascii="Arial" w:eastAsia="Times New Roman" w:hAnsi="Arial" w:cs="Arial"/>
          <w:color w:val="000000"/>
          <w:sz w:val="22"/>
          <w:szCs w:val="22"/>
        </w:rPr>
        <w:t xml:space="preserve">or the county, and issue notes </w:t>
      </w:r>
      <w:r w:rsidRPr="002A3124">
        <w:rPr>
          <w:rFonts w:ascii="Arial" w:eastAsia="Times New Roman" w:hAnsi="Arial" w:cs="Arial"/>
          <w:color w:val="000000"/>
          <w:sz w:val="22"/>
          <w:szCs w:val="22"/>
        </w:rPr>
        <w:t>in anticipation of taxes.</w:t>
      </w:r>
      <w:r>
        <w:rPr>
          <w:rFonts w:ascii="Arial" w:eastAsia="Times New Roman" w:hAnsi="Arial" w:cs="Arial"/>
          <w:color w:val="000000"/>
          <w:sz w:val="22"/>
          <w:szCs w:val="22"/>
        </w:rPr>
        <w:t xml:space="preserve">  </w:t>
      </w:r>
      <w:r w:rsidRPr="00AB7BCD">
        <w:rPr>
          <w:rFonts w:ascii="Arial" w:eastAsia="Times New Roman" w:hAnsi="Arial" w:cs="Arial"/>
          <w:color w:val="000000"/>
          <w:sz w:val="22"/>
          <w:szCs w:val="22"/>
        </w:rPr>
        <w:t>County commissions have the authority to issue bonds to fund county purposes; however, counties may not become indebted more than five percent of the most recent assessment of property in the county to aid in the construction or equipment of railroads</w:t>
      </w:r>
      <w:ins w:id="0" w:author="Bryduck, Abbey" w:date="2013-11-19T10:25:00Z">
        <w:r w:rsidR="00ED6CA7">
          <w:rPr>
            <w:rFonts w:ascii="Arial" w:eastAsia="Times New Roman" w:hAnsi="Arial" w:cs="Arial"/>
            <w:color w:val="000000"/>
            <w:sz w:val="22"/>
            <w:szCs w:val="22"/>
          </w:rPr>
          <w:t>.</w:t>
        </w:r>
      </w:ins>
    </w:p>
    <w:p w:rsidR="002A3124" w:rsidRDefault="002A3124" w:rsidP="006D3173">
      <w:pPr>
        <w:spacing w:after="0" w:line="240" w:lineRule="auto"/>
        <w:rPr>
          <w:rFonts w:ascii="Arial" w:eastAsia="Times New Roman" w:hAnsi="Arial" w:cs="Arial"/>
          <w:color w:val="000000"/>
          <w:sz w:val="22"/>
          <w:szCs w:val="22"/>
        </w:rPr>
      </w:pPr>
    </w:p>
    <w:p w:rsidR="006D3173" w:rsidRPr="006D3173" w:rsidRDefault="002A3124" w:rsidP="006D3173">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6D3173" w:rsidRPr="006D3173">
        <w:rPr>
          <w:rFonts w:ascii="Arial" w:eastAsia="Times New Roman" w:hAnsi="Arial" w:cs="Arial"/>
          <w:color w:val="000000"/>
          <w:sz w:val="22"/>
          <w:szCs w:val="22"/>
        </w:rPr>
        <w:t>A county may pass a resolution proposing a local general sales tax</w:t>
      </w:r>
      <w:r w:rsidR="00CF63EA">
        <w:rPr>
          <w:rFonts w:ascii="Arial" w:eastAsia="Times New Roman" w:hAnsi="Arial" w:cs="Arial"/>
          <w:color w:val="000000"/>
          <w:sz w:val="22"/>
          <w:szCs w:val="22"/>
        </w:rPr>
        <w:t xml:space="preserve"> of</w:t>
      </w:r>
      <w:r w:rsidR="00027BED">
        <w:rPr>
          <w:rFonts w:ascii="Arial" w:eastAsia="Times New Roman" w:hAnsi="Arial" w:cs="Arial"/>
          <w:color w:val="000000"/>
          <w:sz w:val="22"/>
          <w:szCs w:val="22"/>
        </w:rPr>
        <w:t xml:space="preserve"> up to a ½ cent</w:t>
      </w:r>
      <w:r w:rsidR="006D3173" w:rsidRPr="006D3173">
        <w:rPr>
          <w:rFonts w:ascii="Arial" w:eastAsia="Times New Roman" w:hAnsi="Arial" w:cs="Arial"/>
          <w:color w:val="000000"/>
          <w:sz w:val="22"/>
          <w:szCs w:val="22"/>
        </w:rPr>
        <w:t xml:space="preserve"> </w:t>
      </w:r>
      <w:r w:rsidR="00027BED">
        <w:rPr>
          <w:rFonts w:ascii="Arial" w:eastAsia="Times New Roman" w:hAnsi="Arial" w:cs="Arial"/>
          <w:color w:val="000000"/>
          <w:sz w:val="22"/>
          <w:szCs w:val="22"/>
        </w:rPr>
        <w:t xml:space="preserve">for </w:t>
      </w:r>
      <w:r w:rsidR="00CF63EA">
        <w:rPr>
          <w:rFonts w:ascii="Arial" w:eastAsia="Times New Roman" w:hAnsi="Arial" w:cs="Arial"/>
          <w:color w:val="000000"/>
          <w:sz w:val="22"/>
          <w:szCs w:val="22"/>
        </w:rPr>
        <w:t>transportation</w:t>
      </w:r>
      <w:r w:rsidR="00027BED">
        <w:rPr>
          <w:rFonts w:ascii="Arial" w:eastAsia="Times New Roman" w:hAnsi="Arial" w:cs="Arial"/>
          <w:color w:val="000000"/>
          <w:sz w:val="22"/>
          <w:szCs w:val="22"/>
        </w:rPr>
        <w:t xml:space="preserve"> </w:t>
      </w:r>
      <w:r w:rsidR="00C1544F">
        <w:rPr>
          <w:rFonts w:ascii="Arial" w:eastAsia="Times New Roman" w:hAnsi="Arial" w:cs="Arial"/>
          <w:color w:val="000000"/>
          <w:sz w:val="22"/>
          <w:szCs w:val="22"/>
        </w:rPr>
        <w:t xml:space="preserve">or a </w:t>
      </w:r>
      <w:r w:rsidR="006D3173" w:rsidRPr="006D3173">
        <w:rPr>
          <w:rFonts w:ascii="Arial" w:eastAsia="Times New Roman" w:hAnsi="Arial" w:cs="Arial"/>
          <w:color w:val="000000"/>
          <w:sz w:val="22"/>
          <w:szCs w:val="22"/>
        </w:rPr>
        <w:t xml:space="preserve">use tax at the same rate. </w:t>
      </w:r>
      <w:r>
        <w:rPr>
          <w:rFonts w:ascii="Arial" w:eastAsia="Times New Roman" w:hAnsi="Arial" w:cs="Arial"/>
          <w:color w:val="000000"/>
          <w:sz w:val="22"/>
          <w:szCs w:val="22"/>
        </w:rPr>
        <w:t xml:space="preserve"> </w:t>
      </w:r>
      <w:r w:rsidR="005E7C47">
        <w:rPr>
          <w:rFonts w:ascii="Arial" w:eastAsia="Times New Roman" w:hAnsi="Arial" w:cs="Arial"/>
          <w:color w:val="000000"/>
          <w:sz w:val="22"/>
          <w:szCs w:val="22"/>
        </w:rPr>
        <w:t xml:space="preserve">Up until </w:t>
      </w:r>
      <w:r w:rsidR="00027BED">
        <w:rPr>
          <w:rFonts w:ascii="Arial" w:eastAsia="Times New Roman" w:hAnsi="Arial" w:cs="Arial"/>
          <w:color w:val="000000"/>
          <w:sz w:val="22"/>
          <w:szCs w:val="22"/>
        </w:rPr>
        <w:t>2013</w:t>
      </w:r>
      <w:r w:rsidR="005E7C47">
        <w:rPr>
          <w:rFonts w:ascii="Arial" w:eastAsia="Times New Roman" w:hAnsi="Arial" w:cs="Arial"/>
          <w:color w:val="000000"/>
          <w:sz w:val="22"/>
          <w:szCs w:val="22"/>
        </w:rPr>
        <w:t xml:space="preserve">, </w:t>
      </w:r>
      <w:r w:rsidR="00CF63EA">
        <w:rPr>
          <w:rFonts w:ascii="Arial" w:eastAsia="Times New Roman" w:hAnsi="Arial" w:cs="Arial"/>
          <w:color w:val="000000"/>
          <w:sz w:val="22"/>
          <w:szCs w:val="22"/>
        </w:rPr>
        <w:t xml:space="preserve">outside the seven county metro </w:t>
      </w:r>
      <w:proofErr w:type="gramStart"/>
      <w:r w:rsidR="00CF63EA">
        <w:rPr>
          <w:rFonts w:ascii="Arial" w:eastAsia="Times New Roman" w:hAnsi="Arial" w:cs="Arial"/>
          <w:color w:val="000000"/>
          <w:sz w:val="22"/>
          <w:szCs w:val="22"/>
        </w:rPr>
        <w:t>area</w:t>
      </w:r>
      <w:proofErr w:type="gramEnd"/>
      <w:r w:rsidR="00CF63EA">
        <w:rPr>
          <w:rFonts w:ascii="Arial" w:eastAsia="Times New Roman" w:hAnsi="Arial" w:cs="Arial"/>
          <w:color w:val="000000"/>
          <w:sz w:val="22"/>
          <w:szCs w:val="22"/>
        </w:rPr>
        <w:t xml:space="preserve">, </w:t>
      </w:r>
      <w:r w:rsidR="005E7C47">
        <w:rPr>
          <w:rFonts w:ascii="Arial" w:eastAsia="Times New Roman" w:hAnsi="Arial" w:cs="Arial"/>
          <w:color w:val="000000"/>
          <w:sz w:val="22"/>
          <w:szCs w:val="22"/>
        </w:rPr>
        <w:t>the implementation of any new taxes required voter approval.</w:t>
      </w:r>
      <w:r w:rsidR="008304BD">
        <w:rPr>
          <w:rFonts w:ascii="Arial" w:eastAsia="Times New Roman" w:hAnsi="Arial" w:cs="Arial"/>
          <w:color w:val="000000"/>
          <w:sz w:val="22"/>
          <w:szCs w:val="22"/>
        </w:rPr>
        <w:t xml:space="preserve"> This was changed to require county board approval.</w:t>
      </w:r>
      <w:r w:rsidR="005E7C47">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006D3173" w:rsidRPr="006D3173">
        <w:rPr>
          <w:rFonts w:ascii="Arial" w:eastAsia="Times New Roman" w:hAnsi="Arial" w:cs="Arial"/>
          <w:color w:val="000000"/>
          <w:sz w:val="22"/>
          <w:szCs w:val="22"/>
        </w:rPr>
        <w:t>All proceeds from the taxes must be dedicated to a specific capital improvement</w:t>
      </w:r>
      <w:r w:rsidR="00027BED">
        <w:rPr>
          <w:rFonts w:ascii="Arial" w:eastAsia="Times New Roman" w:hAnsi="Arial" w:cs="Arial"/>
          <w:color w:val="000000"/>
          <w:sz w:val="22"/>
          <w:szCs w:val="22"/>
        </w:rPr>
        <w:t xml:space="preserve"> project or transit operating expenses. Currently, the seven county metro </w:t>
      </w:r>
      <w:proofErr w:type="gramStart"/>
      <w:r w:rsidR="00027BED">
        <w:rPr>
          <w:rFonts w:ascii="Arial" w:eastAsia="Times New Roman" w:hAnsi="Arial" w:cs="Arial"/>
          <w:color w:val="000000"/>
          <w:sz w:val="22"/>
          <w:szCs w:val="22"/>
        </w:rPr>
        <w:t>ar</w:t>
      </w:r>
      <w:r w:rsidR="00C1544F">
        <w:rPr>
          <w:rFonts w:ascii="Arial" w:eastAsia="Times New Roman" w:hAnsi="Arial" w:cs="Arial"/>
          <w:color w:val="000000"/>
          <w:sz w:val="22"/>
          <w:szCs w:val="22"/>
        </w:rPr>
        <w:t>ea</w:t>
      </w:r>
      <w:proofErr w:type="gramEnd"/>
      <w:r w:rsidR="00C1544F">
        <w:rPr>
          <w:rFonts w:ascii="Arial" w:eastAsia="Times New Roman" w:hAnsi="Arial" w:cs="Arial"/>
          <w:color w:val="000000"/>
          <w:sz w:val="22"/>
          <w:szCs w:val="22"/>
        </w:rPr>
        <w:t xml:space="preserve"> has the authority to levy a 1/4</w:t>
      </w:r>
      <w:r w:rsidR="00027BED">
        <w:rPr>
          <w:rFonts w:ascii="Arial" w:eastAsia="Times New Roman" w:hAnsi="Arial" w:cs="Arial"/>
          <w:color w:val="000000"/>
          <w:sz w:val="22"/>
          <w:szCs w:val="22"/>
        </w:rPr>
        <w:t xml:space="preserve"> cent sales tax for transit purposes only.</w:t>
      </w:r>
    </w:p>
    <w:p w:rsidR="00AC426F" w:rsidRDefault="00AC426F" w:rsidP="00AB7BCD">
      <w:pPr>
        <w:spacing w:after="0" w:line="240" w:lineRule="auto"/>
        <w:rPr>
          <w:rFonts w:ascii="Arial" w:eastAsia="Times New Roman" w:hAnsi="Arial" w:cs="Arial"/>
          <w:color w:val="000000"/>
          <w:sz w:val="22"/>
          <w:szCs w:val="22"/>
        </w:rPr>
      </w:pPr>
    </w:p>
    <w:p w:rsidR="006D3173" w:rsidRPr="006D3173" w:rsidRDefault="006D3173" w:rsidP="006D3173">
      <w:pPr>
        <w:spacing w:after="0" w:line="240" w:lineRule="auto"/>
        <w:rPr>
          <w:rFonts w:ascii="Arial" w:eastAsia="Times New Roman" w:hAnsi="Arial" w:cs="Arial"/>
          <w:bCs/>
          <w:color w:val="000000"/>
          <w:sz w:val="22"/>
          <w:szCs w:val="22"/>
        </w:rPr>
      </w:pPr>
      <w:r w:rsidRPr="006D3173">
        <w:rPr>
          <w:rFonts w:ascii="Arial" w:eastAsia="Times New Roman" w:hAnsi="Arial" w:cs="Arial"/>
          <w:bCs/>
          <w:color w:val="000000"/>
          <w:sz w:val="22"/>
          <w:szCs w:val="22"/>
        </w:rPr>
        <w:t>Mandated/Authorized Transportation Services:</w:t>
      </w:r>
    </w:p>
    <w:p w:rsidR="006D3173" w:rsidRPr="006D3173" w:rsidRDefault="006D3173" w:rsidP="006D3173">
      <w:pPr>
        <w:spacing w:after="0" w:line="240" w:lineRule="auto"/>
        <w:rPr>
          <w:rFonts w:ascii="Arial" w:eastAsia="Times New Roman" w:hAnsi="Arial" w:cs="Arial"/>
          <w:bCs/>
          <w:color w:val="000000"/>
          <w:sz w:val="22"/>
          <w:szCs w:val="22"/>
        </w:rPr>
      </w:pPr>
      <w:r w:rsidRPr="006D3173">
        <w:rPr>
          <w:rFonts w:ascii="Arial" w:eastAsia="Times New Roman" w:hAnsi="Arial" w:cs="Arial"/>
          <w:bCs/>
          <w:color w:val="000000"/>
          <w:sz w:val="22"/>
          <w:szCs w:val="22"/>
        </w:rPr>
        <w:t>• Counties are responsible for two separate road systems, the County State Aid Highway System (CSAH) and the local county road system.</w:t>
      </w:r>
      <w:r w:rsidR="002A3124">
        <w:rPr>
          <w:rFonts w:ascii="Arial" w:eastAsia="Times New Roman" w:hAnsi="Arial" w:cs="Arial"/>
          <w:bCs/>
          <w:color w:val="000000"/>
          <w:sz w:val="22"/>
          <w:szCs w:val="22"/>
        </w:rPr>
        <w:t xml:space="preserve"> </w:t>
      </w:r>
      <w:r w:rsidRPr="006D3173">
        <w:rPr>
          <w:rFonts w:ascii="Arial" w:eastAsia="Times New Roman" w:hAnsi="Arial" w:cs="Arial"/>
          <w:bCs/>
          <w:color w:val="000000"/>
          <w:sz w:val="22"/>
          <w:szCs w:val="22"/>
        </w:rPr>
        <w:t xml:space="preserve"> The County State Aid Highway System is largely funded by the distribution of fuel tax</w:t>
      </w:r>
      <w:r w:rsidR="00027BED">
        <w:rPr>
          <w:rFonts w:ascii="Arial" w:eastAsia="Times New Roman" w:hAnsi="Arial" w:cs="Arial"/>
          <w:bCs/>
          <w:color w:val="000000"/>
          <w:sz w:val="22"/>
          <w:szCs w:val="22"/>
        </w:rPr>
        <w:t>, registration and vehicle sales tax</w:t>
      </w:r>
      <w:r w:rsidRPr="006D3173">
        <w:rPr>
          <w:rFonts w:ascii="Arial" w:eastAsia="Times New Roman" w:hAnsi="Arial" w:cs="Arial"/>
          <w:bCs/>
          <w:color w:val="000000"/>
          <w:sz w:val="22"/>
          <w:szCs w:val="22"/>
        </w:rPr>
        <w:t xml:space="preserve"> revenue</w:t>
      </w:r>
      <w:r w:rsidR="00027BED">
        <w:rPr>
          <w:rFonts w:ascii="Arial" w:eastAsia="Times New Roman" w:hAnsi="Arial" w:cs="Arial"/>
          <w:bCs/>
          <w:color w:val="000000"/>
          <w:sz w:val="22"/>
          <w:szCs w:val="22"/>
        </w:rPr>
        <w:t>s</w:t>
      </w:r>
      <w:r w:rsidRPr="006D3173">
        <w:rPr>
          <w:rFonts w:ascii="Arial" w:eastAsia="Times New Roman" w:hAnsi="Arial" w:cs="Arial"/>
          <w:bCs/>
          <w:color w:val="000000"/>
          <w:sz w:val="22"/>
          <w:szCs w:val="22"/>
        </w:rPr>
        <w:t xml:space="preserve"> from the Highway User Tax Distribution Fund, while county road system is funded through property tax revenue</w:t>
      </w:r>
      <w:r w:rsidR="008304BD">
        <w:rPr>
          <w:rFonts w:ascii="Arial" w:eastAsia="Times New Roman" w:hAnsi="Arial" w:cs="Arial"/>
          <w:bCs/>
          <w:color w:val="000000"/>
          <w:sz w:val="22"/>
          <w:szCs w:val="22"/>
        </w:rPr>
        <w:t>, or local option</w:t>
      </w:r>
      <w:r w:rsidR="00027BED">
        <w:rPr>
          <w:rFonts w:ascii="Arial" w:eastAsia="Times New Roman" w:hAnsi="Arial" w:cs="Arial"/>
          <w:bCs/>
          <w:color w:val="000000"/>
          <w:sz w:val="22"/>
          <w:szCs w:val="22"/>
        </w:rPr>
        <w:t xml:space="preserve"> sales and wheelage taxes</w:t>
      </w:r>
      <w:del w:id="1" w:author="Bryduck, Abbey" w:date="2013-11-04T16:26:00Z">
        <w:r w:rsidRPr="006D3173" w:rsidDel="00027BED">
          <w:rPr>
            <w:rFonts w:ascii="Arial" w:eastAsia="Times New Roman" w:hAnsi="Arial" w:cs="Arial"/>
            <w:bCs/>
            <w:color w:val="000000"/>
            <w:sz w:val="22"/>
            <w:szCs w:val="22"/>
          </w:rPr>
          <w:delText>.</w:delText>
        </w:r>
      </w:del>
    </w:p>
    <w:p w:rsidR="006D3173" w:rsidRPr="006D3173" w:rsidRDefault="006D3173" w:rsidP="006D3173">
      <w:pPr>
        <w:spacing w:after="0" w:line="240" w:lineRule="auto"/>
        <w:rPr>
          <w:rFonts w:ascii="Arial" w:eastAsia="Times New Roman" w:hAnsi="Arial" w:cs="Arial"/>
          <w:bCs/>
          <w:color w:val="000000"/>
          <w:sz w:val="22"/>
          <w:szCs w:val="22"/>
        </w:rPr>
      </w:pPr>
    </w:p>
    <w:p w:rsidR="006D3173" w:rsidRPr="006D3173" w:rsidRDefault="006D3173" w:rsidP="006D3173">
      <w:pPr>
        <w:spacing w:after="0" w:line="240" w:lineRule="auto"/>
        <w:rPr>
          <w:rFonts w:ascii="Arial" w:eastAsia="Times New Roman" w:hAnsi="Arial" w:cs="Arial"/>
          <w:bCs/>
          <w:color w:val="000000"/>
          <w:sz w:val="22"/>
          <w:szCs w:val="22"/>
        </w:rPr>
      </w:pPr>
      <w:r w:rsidRPr="006D3173">
        <w:rPr>
          <w:rFonts w:ascii="Arial" w:eastAsia="Times New Roman" w:hAnsi="Arial" w:cs="Arial"/>
          <w:bCs/>
          <w:color w:val="000000"/>
          <w:sz w:val="22"/>
          <w:szCs w:val="22"/>
        </w:rPr>
        <w:t>• The county must also maintain roads in municipalities of less than 5,000 residents. Countie</w:t>
      </w:r>
      <w:r w:rsidR="002A3124">
        <w:rPr>
          <w:rFonts w:ascii="Arial" w:eastAsia="Times New Roman" w:hAnsi="Arial" w:cs="Arial"/>
          <w:bCs/>
          <w:color w:val="000000"/>
          <w:sz w:val="22"/>
          <w:szCs w:val="22"/>
        </w:rPr>
        <w:t>s all receive a portion of the County State Aid H</w:t>
      </w:r>
      <w:r w:rsidRPr="006D3173">
        <w:rPr>
          <w:rFonts w:ascii="Arial" w:eastAsia="Times New Roman" w:hAnsi="Arial" w:cs="Arial"/>
          <w:bCs/>
          <w:color w:val="000000"/>
          <w:sz w:val="22"/>
          <w:szCs w:val="22"/>
        </w:rPr>
        <w:t>ighway fund to aid in their execution of this duty</w:t>
      </w:r>
      <w:ins w:id="2" w:author="Bryduck, Abbey" w:date="2013-11-04T16:26:00Z">
        <w:r w:rsidR="00027BED">
          <w:rPr>
            <w:rFonts w:ascii="Arial" w:eastAsia="Times New Roman" w:hAnsi="Arial" w:cs="Arial"/>
            <w:bCs/>
            <w:color w:val="000000"/>
            <w:sz w:val="22"/>
            <w:szCs w:val="22"/>
          </w:rPr>
          <w:t>.</w:t>
        </w:r>
      </w:ins>
    </w:p>
    <w:p w:rsidR="006D3173" w:rsidRPr="006D3173" w:rsidRDefault="006D3173" w:rsidP="006D3173">
      <w:pPr>
        <w:spacing w:after="0" w:line="240" w:lineRule="auto"/>
        <w:rPr>
          <w:rFonts w:ascii="Arial" w:eastAsia="Times New Roman" w:hAnsi="Arial" w:cs="Arial"/>
          <w:bCs/>
          <w:color w:val="000000"/>
          <w:sz w:val="22"/>
          <w:szCs w:val="22"/>
        </w:rPr>
      </w:pPr>
    </w:p>
    <w:p w:rsidR="00B475A9" w:rsidRDefault="006D3173" w:rsidP="00B475A9">
      <w:pPr>
        <w:spacing w:after="0" w:line="240" w:lineRule="auto"/>
        <w:rPr>
          <w:rFonts w:ascii="Arial" w:eastAsia="Times New Roman" w:hAnsi="Arial" w:cs="Arial"/>
          <w:color w:val="000000"/>
          <w:sz w:val="22"/>
          <w:szCs w:val="22"/>
        </w:rPr>
      </w:pPr>
      <w:r w:rsidRPr="006D3173">
        <w:rPr>
          <w:rFonts w:ascii="Arial" w:eastAsia="Times New Roman" w:hAnsi="Arial" w:cs="Arial"/>
          <w:bCs/>
          <w:color w:val="000000"/>
          <w:sz w:val="22"/>
          <w:szCs w:val="22"/>
        </w:rPr>
        <w:t>• County governments may join a regional railroad authority, which may acquire, construct, develop, improve, expand, operate, and maintain railroads within its corporate boundaries, as well as raise funds by taxation and issuing bonds. The authority may not contribute more than 10% of the cost of a private company constructing a rail</w:t>
      </w:r>
      <w:r w:rsidR="00B475A9" w:rsidRPr="00B475A9">
        <w:rPr>
          <w:rFonts w:ascii="Arial" w:eastAsia="Times New Roman" w:hAnsi="Arial" w:cs="Arial"/>
          <w:color w:val="000000"/>
          <w:sz w:val="22"/>
          <w:szCs w:val="22"/>
        </w:rPr>
        <w:t xml:space="preserve">. </w:t>
      </w:r>
    </w:p>
    <w:p w:rsidR="00A12B3B" w:rsidRDefault="00A12B3B" w:rsidP="00B475A9">
      <w:pPr>
        <w:spacing w:after="0" w:line="240" w:lineRule="auto"/>
        <w:rPr>
          <w:rFonts w:ascii="Arial" w:eastAsia="Times New Roman" w:hAnsi="Arial" w:cs="Arial"/>
          <w:color w:val="000000"/>
          <w:sz w:val="22"/>
          <w:szCs w:val="22"/>
        </w:rPr>
      </w:pPr>
    </w:p>
    <w:p w:rsidR="00A12B3B" w:rsidRPr="002A3124" w:rsidRDefault="00A12B3B" w:rsidP="00B475A9">
      <w:pPr>
        <w:spacing w:after="0" w:line="240" w:lineRule="auto"/>
        <w:rPr>
          <w:rFonts w:ascii="Arial" w:eastAsia="Times New Roman" w:hAnsi="Arial" w:cs="Arial"/>
          <w:bCs/>
          <w:color w:val="000000"/>
          <w:sz w:val="22"/>
          <w:szCs w:val="22"/>
        </w:rPr>
      </w:pPr>
      <w:r w:rsidRPr="006D3173">
        <w:rPr>
          <w:rFonts w:ascii="Arial" w:eastAsia="Times New Roman" w:hAnsi="Arial" w:cs="Arial"/>
          <w:bCs/>
          <w:color w:val="000000"/>
          <w:sz w:val="22"/>
          <w:szCs w:val="22"/>
        </w:rPr>
        <w:t>•</w:t>
      </w:r>
      <w:r>
        <w:rPr>
          <w:rFonts w:ascii="Arial" w:eastAsia="Times New Roman" w:hAnsi="Arial" w:cs="Arial"/>
          <w:bCs/>
          <w:color w:val="000000"/>
          <w:sz w:val="22"/>
          <w:szCs w:val="22"/>
        </w:rPr>
        <w:t xml:space="preserve"> Counties have the authority to impose a wheelage tax</w:t>
      </w:r>
      <w:r w:rsidR="00027BED">
        <w:rPr>
          <w:rFonts w:ascii="Arial" w:eastAsia="Times New Roman" w:hAnsi="Arial" w:cs="Arial"/>
          <w:bCs/>
          <w:color w:val="000000"/>
          <w:sz w:val="22"/>
          <w:szCs w:val="22"/>
        </w:rPr>
        <w:t xml:space="preserve"> of $10</w:t>
      </w:r>
      <w:r>
        <w:rPr>
          <w:rFonts w:ascii="Arial" w:eastAsia="Times New Roman" w:hAnsi="Arial" w:cs="Arial"/>
          <w:bCs/>
          <w:color w:val="000000"/>
          <w:sz w:val="22"/>
          <w:szCs w:val="22"/>
        </w:rPr>
        <w:t xml:space="preserve"> to be used towards local road and bridge improvements.</w:t>
      </w:r>
      <w:r w:rsidR="008304BD">
        <w:rPr>
          <w:rFonts w:ascii="Arial" w:eastAsia="Times New Roman" w:hAnsi="Arial" w:cs="Arial"/>
          <w:bCs/>
          <w:color w:val="000000"/>
          <w:sz w:val="22"/>
          <w:szCs w:val="22"/>
        </w:rPr>
        <w:t xml:space="preserve"> In 2018</w:t>
      </w:r>
      <w:r w:rsidR="00CF63EA">
        <w:rPr>
          <w:rFonts w:ascii="Arial" w:eastAsia="Times New Roman" w:hAnsi="Arial" w:cs="Arial"/>
          <w:bCs/>
          <w:color w:val="000000"/>
          <w:sz w:val="22"/>
          <w:szCs w:val="22"/>
        </w:rPr>
        <w:t>, amounts of up to $20 will be allowed.</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AB7BCD" w:rsidRPr="00AB7BCD" w:rsidRDefault="00AB7BCD" w:rsidP="00AB7BCD">
      <w:pPr>
        <w:spacing w:after="0" w:line="240" w:lineRule="auto"/>
        <w:rPr>
          <w:rFonts w:ascii="Arial" w:hAnsi="Arial" w:cs="Arial"/>
          <w:sz w:val="22"/>
          <w:szCs w:val="22"/>
        </w:rPr>
      </w:pPr>
      <w:r w:rsidRPr="00AB7BCD">
        <w:rPr>
          <w:rFonts w:ascii="Arial" w:hAnsi="Arial" w:cs="Arial"/>
          <w:sz w:val="22"/>
          <w:szCs w:val="22"/>
        </w:rPr>
        <w:t>• Counties impose a $10 per vehicle Wheelage Tax to be used towards local road and bridge improvements. Authority to impose this tax was recently expanded to all counties, 47 of which have voted to implement the tax in 2014. Counties have the option of collect</w:t>
      </w:r>
      <w:r w:rsidR="00027BED">
        <w:rPr>
          <w:rFonts w:ascii="Arial" w:hAnsi="Arial" w:cs="Arial"/>
          <w:sz w:val="22"/>
          <w:szCs w:val="22"/>
        </w:rPr>
        <w:t>ing</w:t>
      </w:r>
      <w:r w:rsidRPr="00AB7BCD">
        <w:rPr>
          <w:rFonts w:ascii="Arial" w:hAnsi="Arial" w:cs="Arial"/>
          <w:sz w:val="22"/>
          <w:szCs w:val="22"/>
        </w:rPr>
        <w:t xml:space="preserve"> the tax themselves or delegating collection to the state which then issues the payments to the counties</w:t>
      </w:r>
      <w:r w:rsidR="002A3124">
        <w:rPr>
          <w:rFonts w:ascii="Arial" w:hAnsi="Arial" w:cs="Arial"/>
          <w:sz w:val="22"/>
          <w:szCs w:val="22"/>
        </w:rPr>
        <w:t xml:space="preserve"> on a monthly basis, all counties have chosen to delegate the collection to the state. </w:t>
      </w:r>
      <w:r w:rsidRPr="00AB7BCD">
        <w:rPr>
          <w:rFonts w:ascii="Arial" w:hAnsi="Arial" w:cs="Arial"/>
          <w:sz w:val="22"/>
          <w:szCs w:val="22"/>
        </w:rPr>
        <w:t xml:space="preserve"> </w:t>
      </w:r>
    </w:p>
    <w:p w:rsidR="00AB7BCD" w:rsidRDefault="00AB7BCD" w:rsidP="00AB7BCD">
      <w:pPr>
        <w:spacing w:after="0" w:line="240" w:lineRule="auto"/>
        <w:rPr>
          <w:rFonts w:ascii="Arial" w:hAnsi="Arial" w:cs="Arial"/>
          <w:sz w:val="22"/>
          <w:szCs w:val="22"/>
        </w:rPr>
      </w:pPr>
    </w:p>
    <w:p w:rsidR="00AB7BCD" w:rsidRPr="00AB7BCD" w:rsidRDefault="00AB7BCD" w:rsidP="00AB7BCD">
      <w:pPr>
        <w:spacing w:after="0" w:line="240" w:lineRule="auto"/>
        <w:rPr>
          <w:rFonts w:ascii="Arial" w:hAnsi="Arial" w:cs="Arial"/>
          <w:sz w:val="22"/>
          <w:szCs w:val="22"/>
        </w:rPr>
      </w:pPr>
      <w:r w:rsidRPr="00AB7BCD">
        <w:rPr>
          <w:rFonts w:ascii="Arial" w:hAnsi="Arial" w:cs="Arial"/>
          <w:sz w:val="22"/>
          <w:szCs w:val="22"/>
        </w:rPr>
        <w:t>• Counties can now enact up to a ½ cent transportation sales tax without holding a referendum, and revenues can be used for capital and operating costs for transit</w:t>
      </w:r>
      <w:r w:rsidR="00027BED">
        <w:rPr>
          <w:rFonts w:ascii="Arial" w:hAnsi="Arial" w:cs="Arial"/>
          <w:sz w:val="22"/>
          <w:szCs w:val="22"/>
        </w:rPr>
        <w:t xml:space="preserve"> in the seven county metro area</w:t>
      </w:r>
      <w:r w:rsidRPr="00AB7BCD">
        <w:rPr>
          <w:rFonts w:ascii="Arial" w:hAnsi="Arial" w:cs="Arial"/>
          <w:sz w:val="22"/>
          <w:szCs w:val="22"/>
        </w:rPr>
        <w:t xml:space="preserve"> as well as capital costs related to the Safe Routes to School program. </w:t>
      </w:r>
      <w:r w:rsidR="002A3124">
        <w:rPr>
          <w:rFonts w:ascii="Arial" w:hAnsi="Arial" w:cs="Arial"/>
          <w:sz w:val="22"/>
          <w:szCs w:val="22"/>
        </w:rPr>
        <w:t xml:space="preserve"> </w:t>
      </w:r>
      <w:r w:rsidR="00027BED">
        <w:rPr>
          <w:rFonts w:ascii="Arial" w:hAnsi="Arial" w:cs="Arial"/>
          <w:sz w:val="22"/>
          <w:szCs w:val="22"/>
        </w:rPr>
        <w:t>In Greater MN</w:t>
      </w:r>
      <w:r w:rsidR="00CF63EA">
        <w:rPr>
          <w:rFonts w:ascii="Arial" w:hAnsi="Arial" w:cs="Arial"/>
          <w:sz w:val="22"/>
          <w:szCs w:val="22"/>
        </w:rPr>
        <w:t>,</w:t>
      </w:r>
      <w:r w:rsidR="00027BED">
        <w:rPr>
          <w:rFonts w:ascii="Arial" w:hAnsi="Arial" w:cs="Arial"/>
          <w:sz w:val="22"/>
          <w:szCs w:val="22"/>
        </w:rPr>
        <w:t xml:space="preserve"> the sales tax can be used for roads and is enacted on a per-project basis. It can also be used for transit capital and operating costs. </w:t>
      </w:r>
      <w:r w:rsidRPr="00AB7BCD">
        <w:rPr>
          <w:rFonts w:ascii="Arial" w:hAnsi="Arial" w:cs="Arial"/>
          <w:sz w:val="22"/>
          <w:szCs w:val="22"/>
        </w:rPr>
        <w:t xml:space="preserve">The tax is levied on anything that is currently subject to sales tax in the county. </w:t>
      </w:r>
      <w:r w:rsidR="008304BD">
        <w:rPr>
          <w:rFonts w:ascii="Arial" w:hAnsi="Arial" w:cs="Arial"/>
          <w:sz w:val="22"/>
          <w:szCs w:val="22"/>
        </w:rPr>
        <w:t xml:space="preserve">Because motor vehicles are not subject to a state </w:t>
      </w:r>
      <w:r w:rsidR="008304BD">
        <w:rPr>
          <w:rFonts w:ascii="Arial" w:hAnsi="Arial" w:cs="Arial"/>
          <w:sz w:val="22"/>
          <w:szCs w:val="22"/>
        </w:rPr>
        <w:lastRenderedPageBreak/>
        <w:t>sales tax, there is authority to apply a one- time $20 fee on vehicle purchases for this purpose. Some counties have chosen not to employ this fee.</w:t>
      </w:r>
    </w:p>
    <w:p w:rsidR="00AB7BCD" w:rsidRDefault="00AB7BCD" w:rsidP="00AB7BCD">
      <w:pPr>
        <w:spacing w:after="0" w:line="240" w:lineRule="auto"/>
        <w:rPr>
          <w:rFonts w:ascii="Arial" w:hAnsi="Arial" w:cs="Arial"/>
          <w:sz w:val="22"/>
          <w:szCs w:val="22"/>
        </w:rPr>
      </w:pPr>
    </w:p>
    <w:p w:rsidR="00AB7BCD" w:rsidRPr="00AB7BCD" w:rsidRDefault="00AB7BCD" w:rsidP="00AB7BCD">
      <w:pPr>
        <w:spacing w:after="0" w:line="240" w:lineRule="auto"/>
        <w:rPr>
          <w:rFonts w:ascii="Arial" w:hAnsi="Arial" w:cs="Arial"/>
          <w:sz w:val="22"/>
          <w:szCs w:val="22"/>
        </w:rPr>
      </w:pPr>
      <w:r w:rsidRPr="00AB7BCD">
        <w:rPr>
          <w:rFonts w:ascii="Arial" w:hAnsi="Arial" w:cs="Arial"/>
          <w:sz w:val="22"/>
          <w:szCs w:val="22"/>
        </w:rPr>
        <w:t xml:space="preserve">• License tab renewal fees are imposed on vehicles kept in the county that corresponds with the address on the tab statement that is being renewed. </w:t>
      </w:r>
    </w:p>
    <w:p w:rsidR="00AB7BCD" w:rsidRDefault="00AB7BCD" w:rsidP="00AB7BCD">
      <w:pPr>
        <w:spacing w:after="0" w:line="240" w:lineRule="auto"/>
        <w:rPr>
          <w:rFonts w:ascii="Arial" w:hAnsi="Arial" w:cs="Arial"/>
          <w:sz w:val="22"/>
          <w:szCs w:val="22"/>
        </w:rPr>
      </w:pPr>
    </w:p>
    <w:p w:rsidR="00AB7BCD" w:rsidRPr="00AB7BCD" w:rsidRDefault="00AB7BCD" w:rsidP="00AB7BCD">
      <w:pPr>
        <w:spacing w:after="0" w:line="240" w:lineRule="auto"/>
        <w:rPr>
          <w:rFonts w:ascii="Arial" w:hAnsi="Arial" w:cs="Arial"/>
          <w:sz w:val="22"/>
          <w:szCs w:val="22"/>
        </w:rPr>
      </w:pPr>
      <w:r w:rsidRPr="00AB7BCD">
        <w:rPr>
          <w:rFonts w:ascii="Arial" w:hAnsi="Arial" w:cs="Arial"/>
          <w:sz w:val="22"/>
          <w:szCs w:val="22"/>
        </w:rPr>
        <w:t>• Revenue</w:t>
      </w:r>
      <w:r w:rsidR="00CA4A6B">
        <w:rPr>
          <w:rFonts w:ascii="Arial" w:hAnsi="Arial" w:cs="Arial"/>
          <w:sz w:val="22"/>
          <w:szCs w:val="22"/>
        </w:rPr>
        <w:t>s</w:t>
      </w:r>
      <w:r w:rsidRPr="00AB7BCD">
        <w:rPr>
          <w:rFonts w:ascii="Arial" w:hAnsi="Arial" w:cs="Arial"/>
          <w:sz w:val="22"/>
          <w:szCs w:val="22"/>
        </w:rPr>
        <w:t xml:space="preserve"> from motor vehicle licensing fees</w:t>
      </w:r>
      <w:r w:rsidR="00CF63EA">
        <w:rPr>
          <w:rFonts w:ascii="Arial" w:hAnsi="Arial" w:cs="Arial"/>
          <w:sz w:val="22"/>
          <w:szCs w:val="22"/>
        </w:rPr>
        <w:t>, motor fuel taxes, and the motor vehicle sales tax</w:t>
      </w:r>
      <w:r w:rsidRPr="00AB7BCD">
        <w:rPr>
          <w:rFonts w:ascii="Arial" w:hAnsi="Arial" w:cs="Arial"/>
          <w:sz w:val="22"/>
          <w:szCs w:val="22"/>
        </w:rPr>
        <w:t xml:space="preserve"> are deposited into the Highway Users Tax Distribution Fund (HUTDF) an</w:t>
      </w:r>
      <w:r w:rsidR="00433677">
        <w:rPr>
          <w:rFonts w:ascii="Arial" w:hAnsi="Arial" w:cs="Arial"/>
          <w:sz w:val="22"/>
          <w:szCs w:val="22"/>
        </w:rPr>
        <w:t>d</w:t>
      </w:r>
      <w:r w:rsidR="00CF63EA">
        <w:rPr>
          <w:rFonts w:ascii="Arial" w:hAnsi="Arial" w:cs="Arial"/>
          <w:sz w:val="22"/>
          <w:szCs w:val="22"/>
        </w:rPr>
        <w:t xml:space="preserve"> are constitutionally dedicated to</w:t>
      </w:r>
      <w:r w:rsidR="00433677">
        <w:rPr>
          <w:rFonts w:ascii="Arial" w:hAnsi="Arial" w:cs="Arial"/>
          <w:sz w:val="22"/>
          <w:szCs w:val="22"/>
        </w:rPr>
        <w:t xml:space="preserve"> road</w:t>
      </w:r>
      <w:r w:rsidR="00CF63EA">
        <w:rPr>
          <w:rFonts w:ascii="Arial" w:hAnsi="Arial" w:cs="Arial"/>
          <w:sz w:val="22"/>
          <w:szCs w:val="22"/>
        </w:rPr>
        <w:t xml:space="preserve"> and bridge projects and maintenance</w:t>
      </w:r>
      <w:r w:rsidR="00433677">
        <w:rPr>
          <w:rFonts w:ascii="Arial" w:hAnsi="Arial" w:cs="Arial"/>
          <w:sz w:val="22"/>
          <w:szCs w:val="22"/>
        </w:rPr>
        <w:t xml:space="preserve">. </w:t>
      </w:r>
      <w:r w:rsidR="00CF63EA">
        <w:rPr>
          <w:rFonts w:ascii="Arial" w:hAnsi="Arial" w:cs="Arial"/>
          <w:sz w:val="22"/>
          <w:szCs w:val="22"/>
        </w:rPr>
        <w:t>After a 5% set aside,</w:t>
      </w:r>
      <w:r w:rsidR="00433677">
        <w:rPr>
          <w:rFonts w:ascii="Arial" w:hAnsi="Arial" w:cs="Arial"/>
          <w:sz w:val="22"/>
          <w:szCs w:val="22"/>
        </w:rPr>
        <w:t xml:space="preserve"> </w:t>
      </w:r>
      <w:r w:rsidR="00CF63EA">
        <w:rPr>
          <w:rFonts w:ascii="Arial" w:hAnsi="Arial" w:cs="Arial"/>
          <w:sz w:val="22"/>
          <w:szCs w:val="22"/>
        </w:rPr>
        <w:t>t</w:t>
      </w:r>
      <w:r w:rsidR="00433677">
        <w:rPr>
          <w:rFonts w:ascii="Arial" w:hAnsi="Arial" w:cs="Arial"/>
          <w:sz w:val="22"/>
          <w:szCs w:val="22"/>
        </w:rPr>
        <w:t>wenty-nine</w:t>
      </w:r>
      <w:r w:rsidRPr="00AB7BCD">
        <w:rPr>
          <w:rFonts w:ascii="Arial" w:hAnsi="Arial" w:cs="Arial"/>
          <w:sz w:val="22"/>
          <w:szCs w:val="22"/>
        </w:rPr>
        <w:t xml:space="preserve"> percent of these funds are </w:t>
      </w:r>
      <w:r w:rsidR="00433677">
        <w:rPr>
          <w:rFonts w:ascii="Arial" w:hAnsi="Arial" w:cs="Arial"/>
          <w:sz w:val="22"/>
          <w:szCs w:val="22"/>
        </w:rPr>
        <w:t>distributed to counties; o</w:t>
      </w:r>
      <w:r w:rsidRPr="00AB7BCD">
        <w:rPr>
          <w:rFonts w:ascii="Arial" w:hAnsi="Arial" w:cs="Arial"/>
          <w:sz w:val="22"/>
          <w:szCs w:val="22"/>
        </w:rPr>
        <w:t xml:space="preserve">ut of </w:t>
      </w:r>
      <w:r w:rsidR="00AC426F">
        <w:rPr>
          <w:rFonts w:ascii="Arial" w:hAnsi="Arial" w:cs="Arial"/>
          <w:sz w:val="22"/>
          <w:szCs w:val="22"/>
        </w:rPr>
        <w:t>this</w:t>
      </w:r>
      <w:r w:rsidRPr="00AB7BCD">
        <w:rPr>
          <w:rFonts w:ascii="Arial" w:hAnsi="Arial" w:cs="Arial"/>
          <w:sz w:val="22"/>
          <w:szCs w:val="22"/>
        </w:rPr>
        <w:t xml:space="preserve"> 29 percent share, counties are required to p</w:t>
      </w:r>
      <w:r w:rsidR="00433677">
        <w:rPr>
          <w:rFonts w:ascii="Arial" w:hAnsi="Arial" w:cs="Arial"/>
          <w:sz w:val="22"/>
          <w:szCs w:val="22"/>
        </w:rPr>
        <w:t>rovide funding and maintenance n</w:t>
      </w:r>
      <w:r w:rsidRPr="00AB7BCD">
        <w:rPr>
          <w:rFonts w:ascii="Arial" w:hAnsi="Arial" w:cs="Arial"/>
          <w:sz w:val="22"/>
          <w:szCs w:val="22"/>
        </w:rPr>
        <w:t>ot only for the CSAH but also for CSAH that run through cities with a population of less than 5000.</w:t>
      </w:r>
    </w:p>
    <w:p w:rsidR="00AB7BCD" w:rsidRPr="00AB7BCD" w:rsidRDefault="00AB7BCD" w:rsidP="00AB7BCD">
      <w:pPr>
        <w:spacing w:after="0" w:line="240" w:lineRule="auto"/>
        <w:rPr>
          <w:rFonts w:ascii="Arial" w:hAnsi="Arial" w:cs="Arial"/>
          <w:sz w:val="22"/>
          <w:szCs w:val="22"/>
        </w:rPr>
      </w:pPr>
      <w:r w:rsidRPr="00AB7BCD">
        <w:rPr>
          <w:rFonts w:ascii="Arial" w:hAnsi="Arial" w:cs="Arial"/>
          <w:sz w:val="22"/>
          <w:szCs w:val="22"/>
        </w:rPr>
        <w:t xml:space="preserve"> </w:t>
      </w:r>
    </w:p>
    <w:p w:rsidR="00AB7BCD" w:rsidRPr="00AB7BCD" w:rsidRDefault="00AB7BCD" w:rsidP="00AB7BCD">
      <w:pPr>
        <w:spacing w:after="0" w:line="240" w:lineRule="auto"/>
        <w:rPr>
          <w:rFonts w:ascii="Arial" w:hAnsi="Arial" w:cs="Arial"/>
          <w:sz w:val="22"/>
          <w:szCs w:val="22"/>
        </w:rPr>
      </w:pPr>
      <w:r w:rsidRPr="00AB7BCD">
        <w:rPr>
          <w:rFonts w:ascii="Arial" w:hAnsi="Arial" w:cs="Arial"/>
          <w:sz w:val="22"/>
          <w:szCs w:val="22"/>
        </w:rPr>
        <w:t xml:space="preserve">• Any proceeds from state taxes on motor fuel </w:t>
      </w:r>
      <w:r w:rsidR="00CF63EA">
        <w:rPr>
          <w:rFonts w:ascii="Arial" w:hAnsi="Arial" w:cs="Arial"/>
          <w:sz w:val="22"/>
          <w:szCs w:val="22"/>
        </w:rPr>
        <w:t>also</w:t>
      </w:r>
      <w:r w:rsidRPr="00AB7BCD">
        <w:rPr>
          <w:rFonts w:ascii="Arial" w:hAnsi="Arial" w:cs="Arial"/>
          <w:sz w:val="22"/>
          <w:szCs w:val="22"/>
        </w:rPr>
        <w:t xml:space="preserve"> go into </w:t>
      </w:r>
      <w:proofErr w:type="gramStart"/>
      <w:r w:rsidR="00CF63EA">
        <w:rPr>
          <w:rFonts w:ascii="Arial" w:hAnsi="Arial" w:cs="Arial"/>
          <w:sz w:val="22"/>
          <w:szCs w:val="22"/>
        </w:rPr>
        <w:t xml:space="preserve">the </w:t>
      </w:r>
      <w:r w:rsidRPr="00AB7BCD">
        <w:rPr>
          <w:rFonts w:ascii="Arial" w:hAnsi="Arial" w:cs="Arial"/>
          <w:sz w:val="22"/>
          <w:szCs w:val="22"/>
        </w:rPr>
        <w:t xml:space="preserve"> </w:t>
      </w:r>
      <w:r w:rsidR="00CF63EA">
        <w:rPr>
          <w:rFonts w:ascii="Arial" w:hAnsi="Arial" w:cs="Arial"/>
          <w:sz w:val="22"/>
          <w:szCs w:val="22"/>
        </w:rPr>
        <w:t>HUTDF</w:t>
      </w:r>
      <w:proofErr w:type="gramEnd"/>
      <w:r w:rsidRPr="00AB7BCD">
        <w:rPr>
          <w:rFonts w:ascii="Arial" w:hAnsi="Arial" w:cs="Arial"/>
          <w:sz w:val="22"/>
          <w:szCs w:val="22"/>
        </w:rPr>
        <w:t>. A portion of these proceeds is dedicated to the county state-aid highway fund for allocation to counties for highway purposes. A county must use its portion of the revenues from the state tax on gasoline for the management and maintenance of forest roads</w:t>
      </w:r>
      <w:ins w:id="3" w:author="Bryduck, Abbey" w:date="2013-12-26T14:00:00Z">
        <w:r w:rsidR="00C1544F">
          <w:rPr>
            <w:rFonts w:ascii="Arial" w:hAnsi="Arial" w:cs="Arial"/>
            <w:sz w:val="22"/>
            <w:szCs w:val="22"/>
          </w:rPr>
          <w:t>.</w:t>
        </w:r>
      </w:ins>
    </w:p>
    <w:p w:rsidR="00AB7BCD" w:rsidRDefault="00AB7BCD" w:rsidP="00AB7BCD">
      <w:pPr>
        <w:spacing w:after="0" w:line="240" w:lineRule="auto"/>
        <w:rPr>
          <w:rFonts w:ascii="Arial" w:hAnsi="Arial" w:cs="Arial"/>
          <w:sz w:val="22"/>
          <w:szCs w:val="22"/>
        </w:rPr>
      </w:pPr>
    </w:p>
    <w:p w:rsidR="00AB7BCD" w:rsidRDefault="00AB7BCD" w:rsidP="00AB7BCD">
      <w:pPr>
        <w:spacing w:after="0" w:line="240" w:lineRule="auto"/>
        <w:rPr>
          <w:ins w:id="4" w:author="Kavita Mak" w:date="2014-01-03T11:55:00Z"/>
          <w:rFonts w:ascii="Arial" w:hAnsi="Arial" w:cs="Arial"/>
          <w:sz w:val="22"/>
          <w:szCs w:val="22"/>
        </w:rPr>
      </w:pPr>
      <w:r w:rsidRPr="00AB7BCD">
        <w:rPr>
          <w:rFonts w:ascii="Arial" w:hAnsi="Arial" w:cs="Arial"/>
          <w:sz w:val="22"/>
          <w:szCs w:val="22"/>
        </w:rPr>
        <w:t xml:space="preserve">• </w:t>
      </w:r>
      <w:r w:rsidR="008304BD">
        <w:rPr>
          <w:rFonts w:ascii="Arial" w:hAnsi="Arial" w:cs="Arial"/>
          <w:sz w:val="22"/>
          <w:szCs w:val="22"/>
        </w:rPr>
        <w:t>Th</w:t>
      </w:r>
      <w:r w:rsidR="00EB28A0">
        <w:rPr>
          <w:rFonts w:ascii="Arial" w:hAnsi="Arial" w:cs="Arial"/>
          <w:sz w:val="22"/>
          <w:szCs w:val="22"/>
        </w:rPr>
        <w:t>e first $32M in revenue from the l</w:t>
      </w:r>
      <w:r w:rsidR="00CF63EA">
        <w:rPr>
          <w:rFonts w:ascii="Arial" w:hAnsi="Arial" w:cs="Arial"/>
          <w:sz w:val="22"/>
          <w:szCs w:val="22"/>
        </w:rPr>
        <w:t xml:space="preserve">eased </w:t>
      </w:r>
      <w:r w:rsidR="00EB28A0">
        <w:rPr>
          <w:rFonts w:ascii="Arial" w:hAnsi="Arial" w:cs="Arial"/>
          <w:sz w:val="22"/>
          <w:szCs w:val="22"/>
        </w:rPr>
        <w:t>m</w:t>
      </w:r>
      <w:r w:rsidRPr="00AB7BCD">
        <w:rPr>
          <w:rFonts w:ascii="Arial" w:hAnsi="Arial" w:cs="Arial"/>
          <w:sz w:val="22"/>
          <w:szCs w:val="22"/>
        </w:rPr>
        <w:t xml:space="preserve">otor </w:t>
      </w:r>
      <w:proofErr w:type="gramStart"/>
      <w:r w:rsidRPr="00AB7BCD">
        <w:rPr>
          <w:rFonts w:ascii="Arial" w:hAnsi="Arial" w:cs="Arial"/>
          <w:sz w:val="22"/>
          <w:szCs w:val="22"/>
        </w:rPr>
        <w:t xml:space="preserve">vehicle </w:t>
      </w:r>
      <w:r w:rsidR="00C1544F">
        <w:rPr>
          <w:rFonts w:ascii="Arial" w:hAnsi="Arial" w:cs="Arial"/>
          <w:sz w:val="22"/>
          <w:szCs w:val="22"/>
        </w:rPr>
        <w:t xml:space="preserve"> sales</w:t>
      </w:r>
      <w:proofErr w:type="gramEnd"/>
      <w:r w:rsidRPr="00AB7BCD">
        <w:rPr>
          <w:rFonts w:ascii="Arial" w:hAnsi="Arial" w:cs="Arial"/>
          <w:sz w:val="22"/>
          <w:szCs w:val="22"/>
        </w:rPr>
        <w:t xml:space="preserve"> </w:t>
      </w:r>
      <w:r w:rsidR="00EB28A0">
        <w:rPr>
          <w:rFonts w:ascii="Arial" w:hAnsi="Arial" w:cs="Arial"/>
          <w:sz w:val="22"/>
          <w:szCs w:val="22"/>
        </w:rPr>
        <w:t>tax  is deposited in the State General Fund. Revenues above this amount are split between some metro counties and Greater MN Transit.</w:t>
      </w:r>
      <w:r w:rsidRPr="00AB7BCD">
        <w:rPr>
          <w:rFonts w:ascii="Arial" w:hAnsi="Arial" w:cs="Arial"/>
          <w:sz w:val="22"/>
          <w:szCs w:val="22"/>
        </w:rPr>
        <w:t xml:space="preserve"> </w:t>
      </w:r>
    </w:p>
    <w:p w:rsidR="000211DA" w:rsidRDefault="000211DA" w:rsidP="00AB7BCD">
      <w:pPr>
        <w:spacing w:after="0" w:line="240" w:lineRule="auto"/>
        <w:rPr>
          <w:rFonts w:ascii="Arial" w:hAnsi="Arial" w:cs="Arial"/>
          <w:sz w:val="22"/>
          <w:szCs w:val="22"/>
        </w:rPr>
      </w:pPr>
    </w:p>
    <w:p w:rsidR="00C05349" w:rsidRDefault="00AB7BCD" w:rsidP="00C05349">
      <w:pPr>
        <w:spacing w:after="0" w:line="240" w:lineRule="auto"/>
        <w:rPr>
          <w:rFonts w:ascii="Arial" w:hAnsi="Arial" w:cs="Arial"/>
          <w:sz w:val="22"/>
          <w:szCs w:val="22"/>
        </w:rPr>
      </w:pPr>
      <w:r w:rsidRPr="00AB7BCD">
        <w:rPr>
          <w:rFonts w:ascii="Arial" w:hAnsi="Arial" w:cs="Arial"/>
          <w:sz w:val="22"/>
          <w:szCs w:val="22"/>
        </w:rPr>
        <w:t xml:space="preserve">• The Minnesota Department of Transportation’s Office of Transit is responsible for transit planning and assistance in GREATER MINNESOTA. Transit programs are available in 74 of the 80 nonmetropolitan counties and are similar to those in the metropolitan area, but on a smaller scale. The division of funding for most Greater Minnesota transit programs is generally one-third federal, one-third state, and one-third local. </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7E2C33" w:rsidRPr="007E2C33" w:rsidRDefault="00CA4A6B" w:rsidP="007E2C33">
      <w:r w:rsidRPr="00AB7BCD">
        <w:rPr>
          <w:rFonts w:ascii="Arial" w:hAnsi="Arial" w:cs="Arial"/>
          <w:sz w:val="22"/>
          <w:szCs w:val="22"/>
        </w:rPr>
        <w:t>•</w:t>
      </w:r>
      <w:r w:rsidR="00EB28A0">
        <w:rPr>
          <w:rFonts w:ascii="Arial" w:hAnsi="Arial" w:cs="Arial"/>
          <w:sz w:val="22"/>
          <w:szCs w:val="22"/>
        </w:rPr>
        <w:t xml:space="preserve"> The Legislature </w:t>
      </w:r>
      <w:r>
        <w:rPr>
          <w:rFonts w:ascii="Arial" w:hAnsi="Arial" w:cs="Arial"/>
          <w:sz w:val="22"/>
          <w:szCs w:val="22"/>
        </w:rPr>
        <w:t>tried to pass a gross receipts tax rather than a flat (cents per gallon) tax</w:t>
      </w:r>
      <w:r w:rsidR="00EB28A0">
        <w:rPr>
          <w:rFonts w:ascii="Arial" w:hAnsi="Arial" w:cs="Arial"/>
          <w:sz w:val="22"/>
          <w:szCs w:val="22"/>
        </w:rPr>
        <w:t>, which failed in 2013. The Legislature and Governor are weary of gas tax increases, and believe that</w:t>
      </w:r>
      <w:r>
        <w:rPr>
          <w:rFonts w:ascii="Arial" w:hAnsi="Arial" w:cs="Arial"/>
          <w:sz w:val="22"/>
          <w:szCs w:val="22"/>
        </w:rPr>
        <w:t xml:space="preserve"> the funding gap </w:t>
      </w:r>
      <w:r w:rsidR="00EB28A0">
        <w:rPr>
          <w:rFonts w:ascii="Arial" w:hAnsi="Arial" w:cs="Arial"/>
          <w:sz w:val="22"/>
          <w:szCs w:val="22"/>
        </w:rPr>
        <w:t xml:space="preserve">is </w:t>
      </w:r>
      <w:r>
        <w:rPr>
          <w:rFonts w:ascii="Arial" w:hAnsi="Arial" w:cs="Arial"/>
          <w:sz w:val="22"/>
          <w:szCs w:val="22"/>
        </w:rPr>
        <w:t>too large for small revenue increase</w:t>
      </w:r>
      <w:r w:rsidR="00EB28A0">
        <w:rPr>
          <w:rFonts w:ascii="Arial" w:hAnsi="Arial" w:cs="Arial"/>
          <w:sz w:val="22"/>
          <w:szCs w:val="22"/>
        </w:rPr>
        <w:t>s</w:t>
      </w:r>
      <w:r>
        <w:rPr>
          <w:rFonts w:ascii="Arial" w:hAnsi="Arial" w:cs="Arial"/>
          <w:sz w:val="22"/>
          <w:szCs w:val="22"/>
        </w:rPr>
        <w:t xml:space="preserve"> </w:t>
      </w:r>
      <w:r w:rsidR="000211DA">
        <w:rPr>
          <w:rFonts w:ascii="Arial" w:hAnsi="Arial" w:cs="Arial"/>
          <w:sz w:val="22"/>
          <w:szCs w:val="22"/>
        </w:rPr>
        <w:t>to make</w:t>
      </w:r>
      <w:r w:rsidR="008304BD">
        <w:rPr>
          <w:rFonts w:ascii="Arial" w:hAnsi="Arial" w:cs="Arial"/>
          <w:sz w:val="22"/>
          <w:szCs w:val="22"/>
        </w:rPr>
        <w:t xml:space="preserve"> meaningful </w:t>
      </w:r>
      <w:r w:rsidR="000211DA">
        <w:rPr>
          <w:rFonts w:ascii="Arial" w:hAnsi="Arial" w:cs="Arial"/>
          <w:sz w:val="22"/>
          <w:szCs w:val="22"/>
        </w:rPr>
        <w:t>progress</w:t>
      </w:r>
      <w:r>
        <w:rPr>
          <w:rFonts w:ascii="Arial" w:hAnsi="Arial" w:cs="Arial"/>
          <w:sz w:val="22"/>
          <w:szCs w:val="22"/>
        </w:rPr>
        <w:t xml:space="preserve">. </w:t>
      </w:r>
    </w:p>
    <w:p w:rsidR="008208C1" w:rsidRPr="002A3124" w:rsidRDefault="00145E69" w:rsidP="002A3124">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145E69" w:rsidRPr="00145E69" w:rsidRDefault="002A3124" w:rsidP="00145E69">
      <w:r w:rsidRPr="00AB7BCD">
        <w:rPr>
          <w:rFonts w:ascii="Arial" w:hAnsi="Arial" w:cs="Arial"/>
          <w:sz w:val="22"/>
          <w:szCs w:val="22"/>
        </w:rPr>
        <w:t xml:space="preserve">• Counties </w:t>
      </w:r>
      <w:r w:rsidR="00C1544F">
        <w:rPr>
          <w:rFonts w:ascii="Arial" w:hAnsi="Arial" w:cs="Arial"/>
          <w:sz w:val="22"/>
          <w:szCs w:val="22"/>
        </w:rPr>
        <w:t xml:space="preserve">can </w:t>
      </w:r>
      <w:r w:rsidRPr="00AB7BCD">
        <w:rPr>
          <w:rFonts w:ascii="Arial" w:hAnsi="Arial" w:cs="Arial"/>
          <w:sz w:val="22"/>
          <w:szCs w:val="22"/>
        </w:rPr>
        <w:t>impose a $10 per vehicle Wheelage Tax to be used towards local road and bridge improvements.</w:t>
      </w:r>
      <w:r>
        <w:rPr>
          <w:rFonts w:ascii="Arial" w:hAnsi="Arial" w:cs="Arial"/>
          <w:sz w:val="22"/>
          <w:szCs w:val="22"/>
        </w:rPr>
        <w:t xml:space="preserve"> Currently the county only has authority to </w:t>
      </w:r>
      <w:r w:rsidR="00433677">
        <w:rPr>
          <w:rFonts w:ascii="Arial" w:hAnsi="Arial" w:cs="Arial"/>
          <w:sz w:val="22"/>
          <w:szCs w:val="22"/>
        </w:rPr>
        <w:t>choose</w:t>
      </w:r>
      <w:r>
        <w:rPr>
          <w:rFonts w:ascii="Arial" w:hAnsi="Arial" w:cs="Arial"/>
          <w:sz w:val="22"/>
          <w:szCs w:val="22"/>
        </w:rPr>
        <w:t xml:space="preserve"> whether or not to impose the $10 tax, however, </w:t>
      </w:r>
      <w:r w:rsidR="008304BD">
        <w:rPr>
          <w:rFonts w:ascii="Arial" w:hAnsi="Arial" w:cs="Arial"/>
          <w:sz w:val="22"/>
          <w:szCs w:val="22"/>
        </w:rPr>
        <w:t xml:space="preserve">in </w:t>
      </w:r>
      <w:r>
        <w:rPr>
          <w:rFonts w:ascii="Arial" w:hAnsi="Arial" w:cs="Arial"/>
          <w:sz w:val="22"/>
          <w:szCs w:val="22"/>
        </w:rPr>
        <w:t>201</w:t>
      </w:r>
      <w:bookmarkStart w:id="5" w:name="_GoBack"/>
      <w:bookmarkEnd w:id="5"/>
      <w:r w:rsidR="008304BD">
        <w:rPr>
          <w:rFonts w:ascii="Arial" w:hAnsi="Arial" w:cs="Arial"/>
          <w:sz w:val="22"/>
          <w:szCs w:val="22"/>
        </w:rPr>
        <w:t>8</w:t>
      </w:r>
      <w:r>
        <w:rPr>
          <w:rFonts w:ascii="Arial" w:hAnsi="Arial" w:cs="Arial"/>
          <w:sz w:val="22"/>
          <w:szCs w:val="22"/>
        </w:rPr>
        <w:t xml:space="preserve"> counties will be able to set their own rate up to $20 per vehicle. </w:t>
      </w:r>
    </w:p>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211DA"/>
    <w:rsid w:val="00027BED"/>
    <w:rsid w:val="000907C0"/>
    <w:rsid w:val="00145E69"/>
    <w:rsid w:val="00161A40"/>
    <w:rsid w:val="001813D1"/>
    <w:rsid w:val="001853CD"/>
    <w:rsid w:val="00242859"/>
    <w:rsid w:val="002A2B8A"/>
    <w:rsid w:val="002A3124"/>
    <w:rsid w:val="003C110A"/>
    <w:rsid w:val="00433677"/>
    <w:rsid w:val="0047665C"/>
    <w:rsid w:val="00484AEB"/>
    <w:rsid w:val="004B48FF"/>
    <w:rsid w:val="005E7C47"/>
    <w:rsid w:val="00616222"/>
    <w:rsid w:val="00642BFA"/>
    <w:rsid w:val="006C5D9A"/>
    <w:rsid w:val="006D3173"/>
    <w:rsid w:val="00720D69"/>
    <w:rsid w:val="007E2C33"/>
    <w:rsid w:val="0081363A"/>
    <w:rsid w:val="00817AAC"/>
    <w:rsid w:val="008208C1"/>
    <w:rsid w:val="008304BD"/>
    <w:rsid w:val="00965E13"/>
    <w:rsid w:val="00A12B3B"/>
    <w:rsid w:val="00A34C11"/>
    <w:rsid w:val="00A65B64"/>
    <w:rsid w:val="00AB375A"/>
    <w:rsid w:val="00AB7BCD"/>
    <w:rsid w:val="00AC426F"/>
    <w:rsid w:val="00B475A9"/>
    <w:rsid w:val="00BA311F"/>
    <w:rsid w:val="00BB177A"/>
    <w:rsid w:val="00C05349"/>
    <w:rsid w:val="00C1544F"/>
    <w:rsid w:val="00C375C3"/>
    <w:rsid w:val="00C91CC7"/>
    <w:rsid w:val="00CA4A6B"/>
    <w:rsid w:val="00CF63EA"/>
    <w:rsid w:val="00D24B29"/>
    <w:rsid w:val="00D46DC1"/>
    <w:rsid w:val="00E344D5"/>
    <w:rsid w:val="00E35BDC"/>
    <w:rsid w:val="00E7798C"/>
    <w:rsid w:val="00E912E0"/>
    <w:rsid w:val="00EB28A0"/>
    <w:rsid w:val="00ED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A12B3B"/>
    <w:rPr>
      <w:sz w:val="16"/>
      <w:szCs w:val="16"/>
    </w:rPr>
  </w:style>
  <w:style w:type="paragraph" w:styleId="CommentText">
    <w:name w:val="annotation text"/>
    <w:basedOn w:val="Normal"/>
    <w:link w:val="CommentTextChar"/>
    <w:uiPriority w:val="99"/>
    <w:semiHidden/>
    <w:unhideWhenUsed/>
    <w:rsid w:val="00A12B3B"/>
    <w:pPr>
      <w:spacing w:line="240" w:lineRule="auto"/>
    </w:pPr>
  </w:style>
  <w:style w:type="character" w:customStyle="1" w:styleId="CommentTextChar">
    <w:name w:val="Comment Text Char"/>
    <w:basedOn w:val="DefaultParagraphFont"/>
    <w:link w:val="CommentText"/>
    <w:uiPriority w:val="99"/>
    <w:semiHidden/>
    <w:rsid w:val="00A12B3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12B3B"/>
    <w:rPr>
      <w:b/>
      <w:bCs/>
    </w:rPr>
  </w:style>
  <w:style w:type="character" w:customStyle="1" w:styleId="CommentSubjectChar">
    <w:name w:val="Comment Subject Char"/>
    <w:basedOn w:val="CommentTextChar"/>
    <w:link w:val="CommentSubject"/>
    <w:uiPriority w:val="99"/>
    <w:semiHidden/>
    <w:rsid w:val="00A12B3B"/>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A12B3B"/>
    <w:rPr>
      <w:sz w:val="16"/>
      <w:szCs w:val="16"/>
    </w:rPr>
  </w:style>
  <w:style w:type="paragraph" w:styleId="CommentText">
    <w:name w:val="annotation text"/>
    <w:basedOn w:val="Normal"/>
    <w:link w:val="CommentTextChar"/>
    <w:uiPriority w:val="99"/>
    <w:semiHidden/>
    <w:unhideWhenUsed/>
    <w:rsid w:val="00A12B3B"/>
    <w:pPr>
      <w:spacing w:line="240" w:lineRule="auto"/>
    </w:pPr>
  </w:style>
  <w:style w:type="character" w:customStyle="1" w:styleId="CommentTextChar">
    <w:name w:val="Comment Text Char"/>
    <w:basedOn w:val="DefaultParagraphFont"/>
    <w:link w:val="CommentText"/>
    <w:uiPriority w:val="99"/>
    <w:semiHidden/>
    <w:rsid w:val="00A12B3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12B3B"/>
    <w:rPr>
      <w:b/>
      <w:bCs/>
    </w:rPr>
  </w:style>
  <w:style w:type="character" w:customStyle="1" w:styleId="CommentSubjectChar">
    <w:name w:val="Comment Subject Char"/>
    <w:basedOn w:val="CommentTextChar"/>
    <w:link w:val="CommentSubject"/>
    <w:uiPriority w:val="99"/>
    <w:semiHidden/>
    <w:rsid w:val="00A12B3B"/>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BEDF0-6336-443F-91C3-26D4D816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4889</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2</cp:revision>
  <cp:lastPrinted>2013-10-01T23:04:00Z</cp:lastPrinted>
  <dcterms:created xsi:type="dcterms:W3CDTF">2014-01-03T16:56:00Z</dcterms:created>
  <dcterms:modified xsi:type="dcterms:W3CDTF">2014-01-03T16:56:00Z</dcterms:modified>
</cp:coreProperties>
</file>