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946446" w:rsidP="00145E69">
      <w:pPr>
        <w:pStyle w:val="Title"/>
        <w:widowControl w:val="0"/>
        <w:pBdr>
          <w:top w:val="single" w:sz="12" w:space="25" w:color="C0504D" w:themeColor="accent2"/>
        </w:pBdr>
        <w:spacing w:after="0"/>
        <w:jc w:val="left"/>
        <w:rPr>
          <w:rFonts w:ascii="HelveticaNeueLT Std" w:hAnsi="HelveticaNeueLT Std"/>
          <w:sz w:val="40"/>
          <w:szCs w:val="40"/>
        </w:rPr>
      </w:pPr>
      <w:r w:rsidRPr="00946446">
        <w:rPr>
          <w:rFonts w:ascii="HelveticaNeueLT Std" w:hAnsi="HelveticaNeueLT Std"/>
          <w:sz w:val="40"/>
          <w:szCs w:val="40"/>
        </w:rPr>
        <w:t>South Carolina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FA29E4" w:rsidRDefault="00145E69" w:rsidP="00FA29E4">
      <w:pPr>
        <w:spacing w:after="0" w:line="240" w:lineRule="auto"/>
        <w:rPr>
          <w:rFonts w:ascii="Arial" w:eastAsia="Times New Roman" w:hAnsi="Arial" w:cs="Arial"/>
          <w:color w:val="000000"/>
          <w:sz w:val="22"/>
          <w:szCs w:val="22"/>
        </w:rPr>
      </w:pPr>
      <w:r w:rsidRPr="00FA29E4">
        <w:rPr>
          <w:rFonts w:ascii="Arial" w:eastAsia="Times New Roman" w:hAnsi="Arial" w:cs="Arial"/>
          <w:color w:val="000000"/>
          <w:sz w:val="22"/>
          <w:szCs w:val="22"/>
        </w:rPr>
        <w:t>Counties have authority to:</w:t>
      </w: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Levy a mill of tax on all assessable property to pay for road construction.</w:t>
      </w:r>
    </w:p>
    <w:p w:rsidR="00FA29E4" w:rsidRPr="00FA29E4" w:rsidRDefault="00FA29E4" w:rsidP="00FA29E4">
      <w:pPr>
        <w:spacing w:after="0" w:line="240" w:lineRule="auto"/>
        <w:rPr>
          <w:rFonts w:ascii="Arial" w:hAnsi="Arial" w:cs="Arial"/>
          <w:sz w:val="22"/>
          <w:szCs w:val="22"/>
        </w:rPr>
      </w:pPr>
    </w:p>
    <w:p w:rsidR="00145E69" w:rsidRDefault="0013457D" w:rsidP="00FA29E4">
      <w:pPr>
        <w:spacing w:after="0" w:line="240" w:lineRule="auto"/>
        <w:rPr>
          <w:ins w:id="0" w:author="Anya Nowakowski2" w:date="2013-11-07T14:32:00Z"/>
          <w:rFonts w:ascii="Arial" w:hAnsi="Arial" w:cs="Arial"/>
          <w:sz w:val="22"/>
          <w:szCs w:val="22"/>
        </w:rPr>
      </w:pPr>
      <w:r w:rsidRPr="00FA29E4">
        <w:rPr>
          <w:rFonts w:ascii="Arial" w:hAnsi="Arial" w:cs="Arial"/>
          <w:sz w:val="22"/>
          <w:szCs w:val="22"/>
        </w:rPr>
        <w:t xml:space="preserve">• Levy </w:t>
      </w:r>
      <w:proofErr w:type="gramStart"/>
      <w:r w:rsidRPr="00FA29E4">
        <w:rPr>
          <w:rFonts w:ascii="Arial" w:hAnsi="Arial" w:cs="Arial"/>
          <w:sz w:val="22"/>
          <w:szCs w:val="22"/>
        </w:rPr>
        <w:t>a sales</w:t>
      </w:r>
      <w:proofErr w:type="gramEnd"/>
      <w:r w:rsidRPr="00FA29E4">
        <w:rPr>
          <w:rFonts w:ascii="Arial" w:hAnsi="Arial" w:cs="Arial"/>
          <w:sz w:val="22"/>
          <w:szCs w:val="22"/>
        </w:rPr>
        <w:t xml:space="preserve"> and use tax on roads or may establish tolls to fund existing roads and create new ones.</w:t>
      </w:r>
    </w:p>
    <w:p w:rsidR="00690BF3" w:rsidRDefault="00690BF3" w:rsidP="00FA29E4">
      <w:pPr>
        <w:spacing w:after="0" w:line="240" w:lineRule="auto"/>
        <w:rPr>
          <w:ins w:id="1" w:author="Anya Nowakowski2" w:date="2013-11-07T14:32:00Z"/>
          <w:rFonts w:ascii="Arial" w:hAnsi="Arial" w:cs="Arial"/>
          <w:sz w:val="22"/>
          <w:szCs w:val="22"/>
        </w:rPr>
      </w:pPr>
    </w:p>
    <w:p w:rsidR="00690BF3" w:rsidRPr="00FA29E4" w:rsidRDefault="00690BF3" w:rsidP="00FA29E4">
      <w:pPr>
        <w:spacing w:after="0" w:line="240" w:lineRule="auto"/>
        <w:rPr>
          <w:rFonts w:ascii="Arial" w:hAnsi="Arial" w:cs="Arial"/>
          <w:sz w:val="22"/>
          <w:szCs w:val="22"/>
        </w:rPr>
      </w:pPr>
      <w:ins w:id="2" w:author="Anya Nowakowski2" w:date="2013-11-07T14:32:00Z">
        <w:r w:rsidRPr="00461F71">
          <w:rPr>
            <w:rFonts w:ascii="Arial" w:hAnsi="Arial" w:cs="Arial"/>
            <w:sz w:val="22"/>
            <w:szCs w:val="22"/>
          </w:rPr>
          <w:t>•</w:t>
        </w:r>
        <w:r>
          <w:rPr>
            <w:rFonts w:ascii="Arial" w:hAnsi="Arial" w:cs="Arial"/>
            <w:sz w:val="22"/>
            <w:szCs w:val="22"/>
          </w:rPr>
          <w:t xml:space="preserve"> </w:t>
        </w:r>
        <w:r w:rsidR="00B97B95">
          <w:rPr>
            <w:rFonts w:ascii="Arial" w:hAnsi="Arial" w:cs="Arial"/>
            <w:sz w:val="22"/>
            <w:szCs w:val="22"/>
          </w:rPr>
          <w:t>To impose a road maintenance fee</w:t>
        </w:r>
      </w:ins>
      <w:ins w:id="3" w:author="Anya Nowakowski2" w:date="2013-11-07T14:33:00Z">
        <w:r w:rsidR="00B97B95">
          <w:rPr>
            <w:rFonts w:ascii="Arial" w:hAnsi="Arial" w:cs="Arial"/>
            <w:sz w:val="22"/>
            <w:szCs w:val="22"/>
          </w:rPr>
          <w:t xml:space="preserve"> as a fair and reasonable alternative to increasing general county property tax and is imposed upon those for whom the service is primarily provided</w:t>
        </w:r>
      </w:ins>
    </w:p>
    <w:p w:rsidR="0013457D" w:rsidRPr="00FA29E4" w:rsidRDefault="0013457D" w:rsidP="00FA29E4">
      <w:pPr>
        <w:spacing w:after="0" w:line="240" w:lineRule="auto"/>
        <w:rPr>
          <w:rFonts w:ascii="Arial" w:hAnsi="Arial" w:cs="Arial"/>
          <w:sz w:val="22"/>
          <w:szCs w:val="22"/>
        </w:rPr>
      </w:pPr>
    </w:p>
    <w:p w:rsidR="00145E69" w:rsidRPr="00FA29E4" w:rsidRDefault="00145E69" w:rsidP="00FA29E4">
      <w:pPr>
        <w:spacing w:after="0" w:line="240" w:lineRule="auto"/>
        <w:rPr>
          <w:rFonts w:ascii="Arial" w:hAnsi="Arial" w:cs="Arial"/>
          <w:sz w:val="22"/>
          <w:szCs w:val="22"/>
        </w:rPr>
      </w:pPr>
      <w:r w:rsidRPr="00FA29E4">
        <w:rPr>
          <w:rFonts w:ascii="Arial" w:hAnsi="Arial" w:cs="Arial"/>
          <w:sz w:val="22"/>
          <w:szCs w:val="22"/>
        </w:rPr>
        <w:t>Mandated/Authorized Transportation Services:</w:t>
      </w:r>
    </w:p>
    <w:p w:rsidR="0013457D" w:rsidRDefault="00145E69" w:rsidP="00FA29E4">
      <w:pPr>
        <w:spacing w:after="0" w:line="240" w:lineRule="auto"/>
        <w:rPr>
          <w:rFonts w:ascii="Arial" w:hAnsi="Arial" w:cs="Arial"/>
          <w:sz w:val="22"/>
          <w:szCs w:val="22"/>
        </w:rPr>
      </w:pPr>
      <w:r w:rsidRPr="00FA29E4">
        <w:rPr>
          <w:rFonts w:ascii="Arial" w:hAnsi="Arial" w:cs="Arial"/>
          <w:sz w:val="22"/>
          <w:szCs w:val="22"/>
        </w:rPr>
        <w:t xml:space="preserve">• </w:t>
      </w:r>
      <w:r w:rsidR="0013457D" w:rsidRPr="00FA29E4">
        <w:rPr>
          <w:rFonts w:ascii="Arial" w:hAnsi="Arial" w:cs="Arial"/>
          <w:sz w:val="22"/>
          <w:szCs w:val="22"/>
        </w:rPr>
        <w:t>Counties have charge over public rights-of-way in their jurisdiction, including establishing and maintaining them, as well as discontinuing their use.</w:t>
      </w:r>
    </w:p>
    <w:p w:rsidR="00FA29E4" w:rsidRPr="00FA29E4" w:rsidRDefault="00FA29E4" w:rsidP="00FA29E4">
      <w:pPr>
        <w:spacing w:after="0" w:line="240" w:lineRule="auto"/>
        <w:rPr>
          <w:rFonts w:ascii="Arial" w:hAnsi="Arial" w:cs="Arial"/>
          <w:sz w:val="22"/>
          <w:szCs w:val="22"/>
        </w:rPr>
      </w:pP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Counties may open new roads at any time they see a legitimate public interest and may acquire land by condemnation if necessary.</w:t>
      </w:r>
    </w:p>
    <w:p w:rsidR="00FA29E4" w:rsidRPr="00FA29E4" w:rsidRDefault="00FA29E4" w:rsidP="00FA29E4">
      <w:pPr>
        <w:spacing w:after="0" w:line="240" w:lineRule="auto"/>
        <w:rPr>
          <w:rFonts w:ascii="Arial" w:hAnsi="Arial" w:cs="Arial"/>
          <w:sz w:val="22"/>
          <w:szCs w:val="22"/>
        </w:rPr>
      </w:pP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The repair of county highways is the responsibility of the county council.</w:t>
      </w:r>
    </w:p>
    <w:p w:rsidR="00FA29E4" w:rsidRPr="00FA29E4" w:rsidRDefault="00FA29E4" w:rsidP="00FA29E4">
      <w:pPr>
        <w:spacing w:after="0" w:line="240" w:lineRule="auto"/>
        <w:rPr>
          <w:rFonts w:ascii="Arial" w:hAnsi="Arial" w:cs="Arial"/>
          <w:sz w:val="22"/>
          <w:szCs w:val="22"/>
        </w:rPr>
      </w:pPr>
    </w:p>
    <w:p w:rsidR="0013457D" w:rsidRDefault="0013457D" w:rsidP="00FA29E4">
      <w:pPr>
        <w:spacing w:after="0" w:line="240" w:lineRule="auto"/>
        <w:rPr>
          <w:rFonts w:ascii="Arial" w:hAnsi="Arial" w:cs="Arial"/>
          <w:sz w:val="22"/>
          <w:szCs w:val="22"/>
        </w:rPr>
      </w:pPr>
      <w:r w:rsidRPr="00FA29E4">
        <w:rPr>
          <w:rFonts w:ascii="Arial" w:hAnsi="Arial" w:cs="Arial"/>
          <w:sz w:val="22"/>
          <w:szCs w:val="22"/>
        </w:rPr>
        <w:t>• Counties must construct public walkways through swamps and along the coast, including bridges.</w:t>
      </w:r>
    </w:p>
    <w:p w:rsidR="00FA29E4" w:rsidRPr="00FA29E4" w:rsidRDefault="00FA29E4" w:rsidP="00FA29E4">
      <w:pPr>
        <w:spacing w:after="0" w:line="240" w:lineRule="auto"/>
        <w:rPr>
          <w:rFonts w:ascii="Arial" w:hAnsi="Arial" w:cs="Arial"/>
          <w:sz w:val="22"/>
          <w:szCs w:val="22"/>
        </w:rPr>
      </w:pPr>
    </w:p>
    <w:p w:rsidR="000907C0" w:rsidRPr="00FA29E4" w:rsidRDefault="0013457D" w:rsidP="00FA29E4">
      <w:pPr>
        <w:spacing w:after="0" w:line="240" w:lineRule="auto"/>
        <w:rPr>
          <w:rFonts w:ascii="HelveticaNeueLT Std" w:hAnsi="HelveticaNeueLT Std"/>
          <w:noProof/>
          <w:sz w:val="22"/>
          <w:szCs w:val="22"/>
        </w:rPr>
      </w:pPr>
      <w:r w:rsidRPr="00FA29E4">
        <w:rPr>
          <w:rFonts w:ascii="Arial" w:hAnsi="Arial" w:cs="Arial"/>
          <w:sz w:val="22"/>
          <w:szCs w:val="22"/>
        </w:rPr>
        <w:t>• Counties have broad powers under the South Carolina County Public Works Improvement Act to pave roads, acquire easements and rights-of-way, construct sidewalks, and make any improvement considered beneficial to the county residents</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0D14F9" w:rsidRPr="000D14F9" w:rsidRDefault="000D14F9" w:rsidP="000D14F9">
      <w:pPr>
        <w:spacing w:after="0" w:line="240" w:lineRule="auto"/>
        <w:rPr>
          <w:rFonts w:ascii="Arial" w:eastAsia="Times New Roman" w:hAnsi="Arial" w:cs="Arial"/>
          <w:color w:val="000000"/>
          <w:sz w:val="22"/>
          <w:szCs w:val="22"/>
        </w:rPr>
      </w:pPr>
      <w:r w:rsidRPr="000D14F9">
        <w:rPr>
          <w:rFonts w:ascii="Arial" w:eastAsia="Times New Roman" w:hAnsi="Arial" w:cs="Arial"/>
          <w:color w:val="000000"/>
          <w:sz w:val="22"/>
          <w:szCs w:val="22"/>
        </w:rPr>
        <w:t>Counties Receive:</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A portion of state user fees on gasoline in proportion to its land area, its population, and the total length of its rural roads, and it must use its revenues for the execution of a countywide transportation plan that includes local road and bridge projects as well as construction and maintenance of state highways.</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xml:space="preserve">• A portion of State Sales and Use Taxes or Tolls for Transportation Facilities: used to finance specific projects, for a specific time period (not to exceed 25 years or the length of payment for each project, whichever is shorter) and for a limited amount of revenue. </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xml:space="preserve">• State Transportation Infrastructure Bank (SCTIB): the source of funding is truck registration fees, a portion of auto registration fees, one penny of the user fee on gasoline, local matching funds, and various other sources.; </w:t>
      </w:r>
      <w:proofErr w:type="gramStart"/>
      <w:r w:rsidRPr="000D14F9">
        <w:rPr>
          <w:rFonts w:ascii="Arial" w:hAnsi="Arial" w:cs="Arial"/>
          <w:sz w:val="22"/>
          <w:szCs w:val="22"/>
        </w:rPr>
        <w:t>counties</w:t>
      </w:r>
      <w:proofErr w:type="gramEnd"/>
      <w:r w:rsidRPr="000D14F9">
        <w:rPr>
          <w:rFonts w:ascii="Arial" w:hAnsi="Arial" w:cs="Arial"/>
          <w:sz w:val="22"/>
          <w:szCs w:val="22"/>
        </w:rPr>
        <w:t xml:space="preserve"> are required to pledge local matching dollars for major transportation projects that are financed through the SCTIB, primarily through the issuance of revenue bonds.     </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xml:space="preserve">• C-Fund (controlled by 46 separate County Transportation Committees): funded from 2.66 cents of the user fee on gasoline plus an annual transfer of $9.5 million from the SHF (State Highway Fund) to those counties contributing more to the C-Fund than they receive by formula (“donor” counties); up to 75% of each county’s C-Fund allocation may be used for the construction and maintenance of local (non-state) roads.  </w:t>
      </w:r>
    </w:p>
    <w:p w:rsidR="000D14F9" w:rsidRPr="000D14F9" w:rsidRDefault="000D14F9" w:rsidP="000D14F9">
      <w:pPr>
        <w:spacing w:line="240" w:lineRule="auto"/>
        <w:rPr>
          <w:rFonts w:ascii="Arial" w:hAnsi="Arial" w:cs="Arial"/>
          <w:sz w:val="22"/>
          <w:szCs w:val="22"/>
        </w:rPr>
      </w:pPr>
    </w:p>
    <w:p w:rsidR="000D14F9" w:rsidRPr="000D14F9" w:rsidRDefault="000D14F9" w:rsidP="000D14F9">
      <w:pPr>
        <w:spacing w:after="0" w:line="240" w:lineRule="auto"/>
        <w:rPr>
          <w:rFonts w:ascii="Arial" w:eastAsia="Times New Roman" w:hAnsi="Arial" w:cs="Arial"/>
          <w:color w:val="000000"/>
          <w:sz w:val="22"/>
          <w:szCs w:val="22"/>
        </w:rPr>
      </w:pPr>
      <w:r w:rsidRPr="000D14F9">
        <w:rPr>
          <w:rFonts w:ascii="Arial" w:eastAsia="Times New Roman" w:hAnsi="Arial" w:cs="Arial"/>
          <w:color w:val="000000"/>
          <w:sz w:val="22"/>
          <w:szCs w:val="22"/>
        </w:rPr>
        <w:t>Counties Collect:</w:t>
      </w:r>
    </w:p>
    <w:p w:rsidR="000D14F9" w:rsidRPr="000D14F9" w:rsidRDefault="000D14F9" w:rsidP="000D14F9">
      <w:pPr>
        <w:spacing w:line="240" w:lineRule="auto"/>
        <w:rPr>
          <w:rFonts w:ascii="Arial" w:hAnsi="Arial" w:cs="Arial"/>
          <w:sz w:val="22"/>
          <w:szCs w:val="22"/>
        </w:rPr>
      </w:pPr>
      <w:r w:rsidRPr="000D14F9">
        <w:rPr>
          <w:rFonts w:ascii="Arial" w:hAnsi="Arial" w:cs="Arial"/>
          <w:sz w:val="22"/>
          <w:szCs w:val="22"/>
        </w:rPr>
        <w:t xml:space="preserve">•Transportation authority sales tax:  </w:t>
      </w:r>
      <w:commentRangeStart w:id="4"/>
      <w:r w:rsidRPr="000D14F9">
        <w:rPr>
          <w:rFonts w:ascii="Arial" w:hAnsi="Arial" w:cs="Arial"/>
          <w:sz w:val="22"/>
          <w:szCs w:val="22"/>
        </w:rPr>
        <w:t>Three</w:t>
      </w:r>
      <w:commentRangeEnd w:id="4"/>
      <w:r w:rsidR="00861411">
        <w:rPr>
          <w:rStyle w:val="CommentReference"/>
        </w:rPr>
        <w:commentReference w:id="4"/>
      </w:r>
      <w:r w:rsidRPr="000D14F9">
        <w:rPr>
          <w:rFonts w:ascii="Arial" w:hAnsi="Arial" w:cs="Arial"/>
          <w:sz w:val="22"/>
          <w:szCs w:val="22"/>
        </w:rPr>
        <w:t xml:space="preserve"> counties levy this tax for highways, streets, and bridges.</w:t>
      </w:r>
      <w:ins w:id="5" w:author="Anya Nowakowski2" w:date="2013-11-07T14:06:00Z">
        <w:r w:rsidR="00861411">
          <w:rPr>
            <w:rFonts w:ascii="Arial" w:hAnsi="Arial" w:cs="Arial"/>
            <w:sz w:val="22"/>
            <w:szCs w:val="22"/>
          </w:rPr>
          <w:t xml:space="preserve"> </w:t>
        </w:r>
      </w:ins>
      <w:ins w:id="6" w:author="Anya Nowakowski2" w:date="2013-11-07T14:10:00Z">
        <w:r w:rsidR="00345EEA">
          <w:rPr>
            <w:rFonts w:ascii="Arial" w:hAnsi="Arial" w:cs="Arial"/>
            <w:sz w:val="22"/>
            <w:szCs w:val="22"/>
          </w:rPr>
          <w:t xml:space="preserve">The county must </w:t>
        </w:r>
        <w:proofErr w:type="spellStart"/>
        <w:proofErr w:type="gramStart"/>
        <w:r w:rsidR="00345EEA">
          <w:rPr>
            <w:rFonts w:ascii="Arial" w:hAnsi="Arial" w:cs="Arial"/>
            <w:sz w:val="22"/>
            <w:szCs w:val="22"/>
          </w:rPr>
          <w:t>establisha</w:t>
        </w:r>
        <w:proofErr w:type="spellEnd"/>
        <w:r w:rsidR="00345EEA">
          <w:rPr>
            <w:rFonts w:ascii="Arial" w:hAnsi="Arial" w:cs="Arial"/>
            <w:sz w:val="22"/>
            <w:szCs w:val="22"/>
          </w:rPr>
          <w:t xml:space="preserve">  transportation</w:t>
        </w:r>
        <w:proofErr w:type="gramEnd"/>
        <w:r w:rsidR="00345EEA">
          <w:rPr>
            <w:rFonts w:ascii="Arial" w:hAnsi="Arial" w:cs="Arial"/>
            <w:sz w:val="22"/>
            <w:szCs w:val="22"/>
          </w:rPr>
          <w:t xml:space="preserve"> authority and the transportation sales tax </w:t>
        </w:r>
      </w:ins>
      <w:ins w:id="7" w:author="Anya Nowakowski2" w:date="2013-11-07T14:11:00Z">
        <w:r w:rsidR="00345EEA">
          <w:rPr>
            <w:rFonts w:ascii="Arial" w:hAnsi="Arial" w:cs="Arial"/>
            <w:sz w:val="22"/>
            <w:szCs w:val="22"/>
          </w:rPr>
          <w:t xml:space="preserve">or a toll </w:t>
        </w:r>
      </w:ins>
      <w:ins w:id="8" w:author="Anya Nowakowski2" w:date="2013-11-07T14:10:00Z">
        <w:r w:rsidR="00345EEA">
          <w:rPr>
            <w:rFonts w:ascii="Arial" w:hAnsi="Arial" w:cs="Arial"/>
            <w:sz w:val="22"/>
            <w:szCs w:val="22"/>
          </w:rPr>
          <w:t xml:space="preserve">must be approved by referendum. </w:t>
        </w:r>
      </w:ins>
    </w:p>
    <w:p w:rsidR="00345EEA" w:rsidRDefault="000D14F9" w:rsidP="000D14F9">
      <w:pPr>
        <w:spacing w:after="0" w:line="240" w:lineRule="auto"/>
        <w:rPr>
          <w:ins w:id="9" w:author="Anya Nowakowski2" w:date="2013-11-07T14:14:00Z"/>
          <w:rFonts w:ascii="Arial" w:hAnsi="Arial" w:cs="Arial"/>
        </w:rPr>
      </w:pPr>
      <w:r w:rsidRPr="000D14F9">
        <w:rPr>
          <w:rFonts w:ascii="Arial" w:hAnsi="Arial" w:cs="Arial"/>
          <w:sz w:val="22"/>
          <w:szCs w:val="22"/>
        </w:rPr>
        <w:t>• The Capital Project Sales Tax Act: a county could impose a one cent sales tax within the county area for a specific purpose(s) and for a limited time, as a means for financing large projects, particularly road improvements.</w:t>
      </w:r>
      <w:r w:rsidRPr="00086A79">
        <w:rPr>
          <w:rFonts w:ascii="Arial" w:hAnsi="Arial" w:cs="Arial"/>
        </w:rPr>
        <w:t xml:space="preserve">  </w:t>
      </w:r>
      <w:proofErr w:type="gramStart"/>
      <w:ins w:id="10" w:author="Anya Nowakowski2" w:date="2013-11-07T14:15:00Z">
        <w:r w:rsidR="00345EEA">
          <w:rPr>
            <w:rFonts w:ascii="Arial" w:hAnsi="Arial" w:cs="Arial"/>
          </w:rPr>
          <w:t>Must be approved by referendum.</w:t>
        </w:r>
        <w:proofErr w:type="gramEnd"/>
        <w:r w:rsidR="00345EEA">
          <w:rPr>
            <w:rFonts w:ascii="Arial" w:hAnsi="Arial" w:cs="Arial"/>
          </w:rPr>
          <w:t xml:space="preserve"> </w:t>
        </w:r>
      </w:ins>
    </w:p>
    <w:p w:rsidR="00345EEA" w:rsidRDefault="00345EEA" w:rsidP="000D14F9">
      <w:pPr>
        <w:spacing w:after="0" w:line="240" w:lineRule="auto"/>
        <w:rPr>
          <w:ins w:id="11" w:author="Anya Nowakowski2" w:date="2013-11-07T14:14:00Z"/>
          <w:rFonts w:ascii="Arial" w:hAnsi="Arial" w:cs="Arial"/>
          <w:sz w:val="22"/>
          <w:szCs w:val="22"/>
        </w:rPr>
      </w:pPr>
    </w:p>
    <w:p w:rsidR="00345EEA" w:rsidRDefault="00345EEA" w:rsidP="000D14F9">
      <w:pPr>
        <w:spacing w:after="0" w:line="240" w:lineRule="auto"/>
        <w:rPr>
          <w:ins w:id="12" w:author="Anya Nowakowski2" w:date="2013-11-07T14:17:00Z"/>
          <w:rFonts w:ascii="Arial" w:hAnsi="Arial" w:cs="Arial"/>
          <w:sz w:val="22"/>
          <w:szCs w:val="22"/>
        </w:rPr>
      </w:pPr>
      <w:ins w:id="13" w:author="Anya Nowakowski2" w:date="2013-11-07T14:14:00Z">
        <w:r w:rsidRPr="000D14F9">
          <w:rPr>
            <w:rFonts w:ascii="Arial" w:hAnsi="Arial" w:cs="Arial"/>
            <w:sz w:val="22"/>
            <w:szCs w:val="22"/>
          </w:rPr>
          <w:t>•</w:t>
        </w:r>
        <w:r>
          <w:rPr>
            <w:rFonts w:ascii="Arial" w:hAnsi="Arial" w:cs="Arial"/>
            <w:sz w:val="22"/>
            <w:szCs w:val="22"/>
          </w:rPr>
          <w:t xml:space="preserve"> </w:t>
        </w:r>
        <w:r>
          <w:rPr>
            <w:rFonts w:ascii="Arial" w:hAnsi="Arial" w:cs="Arial"/>
            <w:sz w:val="22"/>
            <w:szCs w:val="22"/>
          </w:rPr>
          <w:t xml:space="preserve">A county cannot impose more than one of the following taxes </w:t>
        </w:r>
        <w:proofErr w:type="spellStart"/>
        <w:proofErr w:type="gramStart"/>
        <w:r>
          <w:rPr>
            <w:rFonts w:ascii="Arial" w:hAnsi="Arial" w:cs="Arial"/>
            <w:sz w:val="22"/>
            <w:szCs w:val="22"/>
          </w:rPr>
          <w:t>ata</w:t>
        </w:r>
        <w:proofErr w:type="spellEnd"/>
        <w:r>
          <w:rPr>
            <w:rFonts w:ascii="Arial" w:hAnsi="Arial" w:cs="Arial"/>
            <w:sz w:val="22"/>
            <w:szCs w:val="22"/>
          </w:rPr>
          <w:t xml:space="preserve">  given</w:t>
        </w:r>
        <w:proofErr w:type="gramEnd"/>
        <w:r>
          <w:rPr>
            <w:rFonts w:ascii="Arial" w:hAnsi="Arial" w:cs="Arial"/>
            <w:sz w:val="22"/>
            <w:szCs w:val="22"/>
          </w:rPr>
          <w:t xml:space="preserve"> time: capital projects sales tax, transportation sales tax, or a sales tax enacted by special act of the general assembly.</w:t>
        </w:r>
      </w:ins>
    </w:p>
    <w:p w:rsidR="00345EEA" w:rsidRDefault="00345EEA" w:rsidP="000D14F9">
      <w:pPr>
        <w:spacing w:after="0" w:line="240" w:lineRule="auto"/>
        <w:rPr>
          <w:ins w:id="14" w:author="Anya Nowakowski2" w:date="2013-11-07T14:17:00Z"/>
          <w:rFonts w:ascii="Arial" w:hAnsi="Arial" w:cs="Arial"/>
          <w:sz w:val="22"/>
          <w:szCs w:val="22"/>
        </w:rPr>
      </w:pPr>
    </w:p>
    <w:p w:rsidR="00345EEA" w:rsidRPr="00345EEA" w:rsidRDefault="00345EEA" w:rsidP="000D14F9">
      <w:pPr>
        <w:spacing w:after="0" w:line="240" w:lineRule="auto"/>
        <w:rPr>
          <w:rFonts w:ascii="Arial" w:hAnsi="Arial" w:cs="Arial"/>
          <w:sz w:val="22"/>
          <w:szCs w:val="22"/>
          <w:rPrChange w:id="15" w:author="Anya Nowakowski2" w:date="2013-11-07T14:14:00Z">
            <w:rPr>
              <w:rFonts w:ascii="Arial" w:eastAsia="Times New Roman" w:hAnsi="Arial" w:cs="Arial"/>
              <w:color w:val="000000"/>
              <w:sz w:val="22"/>
              <w:szCs w:val="22"/>
            </w:rPr>
          </w:rPrChange>
        </w:rPr>
      </w:pPr>
      <w:ins w:id="16" w:author="Anya Nowakowski2" w:date="2013-11-07T14:17:00Z">
        <w:r w:rsidRPr="000D14F9">
          <w:rPr>
            <w:rFonts w:ascii="Arial" w:hAnsi="Arial" w:cs="Arial"/>
            <w:sz w:val="22"/>
            <w:szCs w:val="22"/>
          </w:rPr>
          <w:t>•</w:t>
        </w:r>
        <w:r>
          <w:rPr>
            <w:rFonts w:ascii="Arial" w:hAnsi="Arial" w:cs="Arial"/>
            <w:sz w:val="22"/>
            <w:szCs w:val="22"/>
          </w:rPr>
          <w:t xml:space="preserve">County Public </w:t>
        </w:r>
        <w:proofErr w:type="spellStart"/>
        <w:r>
          <w:rPr>
            <w:rFonts w:ascii="Arial" w:hAnsi="Arial" w:cs="Arial"/>
            <w:sz w:val="22"/>
            <w:szCs w:val="22"/>
          </w:rPr>
          <w:t>worsrk</w:t>
        </w:r>
        <w:proofErr w:type="spellEnd"/>
        <w:r>
          <w:rPr>
            <w:rFonts w:ascii="Arial" w:hAnsi="Arial" w:cs="Arial"/>
            <w:sz w:val="22"/>
            <w:szCs w:val="22"/>
          </w:rPr>
          <w:t xml:space="preserve"> Improvement Act authorizes a county to acquire, construct, maintain, and sell or lease an improvement and to </w:t>
        </w:r>
        <w:proofErr w:type="spellStart"/>
        <w:r>
          <w:rPr>
            <w:rFonts w:ascii="Arial" w:hAnsi="Arial" w:cs="Arial"/>
            <w:sz w:val="22"/>
            <w:szCs w:val="22"/>
          </w:rPr>
          <w:t>fiancne</w:t>
        </w:r>
        <w:proofErr w:type="spellEnd"/>
        <w:r>
          <w:rPr>
            <w:rFonts w:ascii="Arial" w:hAnsi="Arial" w:cs="Arial"/>
            <w:sz w:val="22"/>
            <w:szCs w:val="22"/>
          </w:rPr>
          <w:t xml:space="preserve"> it by imposing assessments and through </w:t>
        </w:r>
        <w:proofErr w:type="spellStart"/>
        <w:r>
          <w:rPr>
            <w:rFonts w:ascii="Arial" w:hAnsi="Arial" w:cs="Arial"/>
            <w:sz w:val="22"/>
            <w:szCs w:val="22"/>
          </w:rPr>
          <w:t>thte</w:t>
        </w:r>
        <w:proofErr w:type="spellEnd"/>
        <w:r>
          <w:rPr>
            <w:rFonts w:ascii="Arial" w:hAnsi="Arial" w:cs="Arial"/>
            <w:sz w:val="22"/>
            <w:szCs w:val="22"/>
          </w:rPr>
          <w:t xml:space="preserve"> issuance of special district bonds, general obligation bonds, revenue bonds or any combination. </w:t>
        </w:r>
      </w:ins>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461F71" w:rsidRPr="00461F71" w:rsidRDefault="00461F71" w:rsidP="00461F71">
      <w:pPr>
        <w:spacing w:line="240" w:lineRule="auto"/>
        <w:rPr>
          <w:rFonts w:ascii="Arial" w:hAnsi="Arial" w:cs="Arial"/>
          <w:sz w:val="22"/>
          <w:szCs w:val="22"/>
        </w:rPr>
      </w:pPr>
      <w:r w:rsidRPr="00461F71">
        <w:rPr>
          <w:rFonts w:ascii="Arial" w:hAnsi="Arial" w:cs="Arial"/>
          <w:sz w:val="22"/>
          <w:szCs w:val="22"/>
        </w:rPr>
        <w:t>• As communities across South Carolina grow, many counties are faced with increasing stress on public infrastructure.</w:t>
      </w:r>
    </w:p>
    <w:p w:rsidR="00461F71" w:rsidRDefault="00461F71" w:rsidP="00461F71">
      <w:pPr>
        <w:spacing w:line="240" w:lineRule="auto"/>
        <w:rPr>
          <w:ins w:id="17" w:author="Anya Nowakowski2" w:date="2013-11-07T14:21:00Z"/>
          <w:rFonts w:ascii="Arial" w:hAnsi="Arial" w:cs="Arial"/>
          <w:sz w:val="22"/>
          <w:szCs w:val="22"/>
        </w:rPr>
      </w:pPr>
      <w:r w:rsidRPr="00461F71">
        <w:rPr>
          <w:rFonts w:ascii="Arial" w:hAnsi="Arial" w:cs="Arial"/>
          <w:sz w:val="22"/>
          <w:szCs w:val="22"/>
        </w:rPr>
        <w:t>• Accelerated new demand for airports, roads, and bridges.</w:t>
      </w:r>
    </w:p>
    <w:p w:rsidR="00690BF3" w:rsidRPr="00461F71" w:rsidRDefault="00690BF3" w:rsidP="00461F71">
      <w:pPr>
        <w:spacing w:line="240" w:lineRule="auto"/>
        <w:rPr>
          <w:rFonts w:ascii="Arial" w:hAnsi="Arial" w:cs="Arial"/>
          <w:sz w:val="22"/>
          <w:szCs w:val="22"/>
        </w:rPr>
      </w:pPr>
      <w:ins w:id="18" w:author="Anya Nowakowski2" w:date="2013-11-07T14:21:00Z">
        <w:r w:rsidRPr="00461F71">
          <w:rPr>
            <w:rFonts w:ascii="Arial" w:hAnsi="Arial" w:cs="Arial"/>
            <w:sz w:val="22"/>
            <w:szCs w:val="22"/>
          </w:rPr>
          <w:t>•</w:t>
        </w:r>
        <w:r>
          <w:rPr>
            <w:rFonts w:ascii="Arial" w:hAnsi="Arial" w:cs="Arial"/>
            <w:sz w:val="22"/>
            <w:szCs w:val="22"/>
          </w:rPr>
          <w:t xml:space="preserve">Counties don’t have authority to impose local option motor fuel user fees. </w:t>
        </w:r>
      </w:ins>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F4069B" w:rsidRPr="00F4069B" w:rsidRDefault="00F4069B" w:rsidP="00F4069B">
      <w:pPr>
        <w:spacing w:line="240" w:lineRule="auto"/>
        <w:rPr>
          <w:rFonts w:ascii="Arial" w:hAnsi="Arial" w:cs="Arial"/>
          <w:sz w:val="22"/>
          <w:szCs w:val="22"/>
        </w:rPr>
      </w:pPr>
      <w:r w:rsidRPr="00F4069B">
        <w:rPr>
          <w:rFonts w:ascii="Arial" w:hAnsi="Arial" w:cs="Arial"/>
          <w:sz w:val="22"/>
          <w:szCs w:val="22"/>
        </w:rPr>
        <w:t>• County transportation committees are created to replace the role of the legislative delegation in setting priorities</w:t>
      </w:r>
      <w:ins w:id="19" w:author="Anya Nowakowski2" w:date="2013-11-07T14:04:00Z">
        <w:r w:rsidR="00861411">
          <w:rPr>
            <w:rFonts w:ascii="Arial" w:hAnsi="Arial" w:cs="Arial"/>
            <w:sz w:val="22"/>
            <w:szCs w:val="22"/>
          </w:rPr>
          <w:t>, changing the way state monies are spent locally on roads</w:t>
        </w:r>
      </w:ins>
      <w:r w:rsidRPr="00F4069B">
        <w:rPr>
          <w:rFonts w:ascii="Arial" w:hAnsi="Arial" w:cs="Arial"/>
          <w:sz w:val="22"/>
          <w:szCs w:val="22"/>
        </w:rPr>
        <w:t xml:space="preserve">.  </w:t>
      </w:r>
    </w:p>
    <w:p w:rsidR="00F4069B" w:rsidRPr="00F4069B" w:rsidRDefault="00F4069B" w:rsidP="00F4069B">
      <w:pPr>
        <w:spacing w:line="240" w:lineRule="auto"/>
        <w:rPr>
          <w:rFonts w:ascii="Arial" w:hAnsi="Arial" w:cs="Arial"/>
          <w:sz w:val="22"/>
          <w:szCs w:val="22"/>
        </w:rPr>
      </w:pPr>
      <w:r w:rsidRPr="00F4069B">
        <w:rPr>
          <w:rFonts w:ascii="Arial" w:hAnsi="Arial" w:cs="Arial"/>
          <w:sz w:val="22"/>
          <w:szCs w:val="22"/>
        </w:rPr>
        <w:t>• Riding on a Penny (Capital Project Sales Tax Horry County): Horry County is slated to receive $425,539,087 over the seven-year life of the Capital Projects Sales Tax.</w:t>
      </w:r>
      <w:r w:rsidR="00594555">
        <w:rPr>
          <w:rFonts w:ascii="Arial" w:hAnsi="Arial" w:cs="Arial"/>
          <w:sz w:val="22"/>
          <w:szCs w:val="22"/>
        </w:rPr>
        <w:t xml:space="preserve"> </w:t>
      </w:r>
      <w:ins w:id="20" w:author="Anya Nowakowski2" w:date="2013-11-07T14:04:00Z">
        <w:r w:rsidR="00861411">
          <w:rPr>
            <w:rFonts w:ascii="Arial" w:hAnsi="Arial" w:cs="Arial"/>
            <w:sz w:val="22"/>
            <w:szCs w:val="22"/>
          </w:rPr>
          <w:t>The tax went into effect on May 1, 2007 and increased the level of sales tax in Horry County by an additional penny on all retail sales, accommodations and prepared food and beverage.</w:t>
        </w:r>
      </w:ins>
    </w:p>
    <w:p w:rsidR="00F4069B" w:rsidRDefault="00F4069B" w:rsidP="00F4069B">
      <w:pPr>
        <w:spacing w:line="240" w:lineRule="auto"/>
        <w:rPr>
          <w:rFonts w:ascii="Arial" w:hAnsi="Arial" w:cs="Arial"/>
          <w:sz w:val="22"/>
          <w:szCs w:val="22"/>
        </w:rPr>
      </w:pPr>
      <w:r w:rsidRPr="00F4069B">
        <w:rPr>
          <w:rFonts w:ascii="Arial" w:hAnsi="Arial" w:cs="Arial"/>
          <w:sz w:val="22"/>
          <w:szCs w:val="22"/>
        </w:rPr>
        <w:t>• In May 2013, Richland County's new Transportation Penny tax took effect, and county officials estimate the one percent tax increase will make the county about 50 million dollars a year for transportation improvement.</w:t>
      </w:r>
    </w:p>
    <w:p w:rsidR="00594555" w:rsidRPr="00F4069B" w:rsidRDefault="00861411" w:rsidP="00594555">
      <w:pPr>
        <w:spacing w:line="240" w:lineRule="auto"/>
        <w:rPr>
          <w:rFonts w:ascii="Arial" w:hAnsi="Arial" w:cs="Arial"/>
          <w:sz w:val="22"/>
          <w:szCs w:val="22"/>
        </w:rPr>
      </w:pPr>
      <w:ins w:id="21" w:author="Anya Nowakowski2" w:date="2013-11-07T14:04:00Z">
        <w:r>
          <w:rPr>
            <w:rFonts w:ascii="Arial" w:hAnsi="Arial" w:cs="Arial"/>
            <w:sz w:val="22"/>
            <w:szCs w:val="22"/>
          </w:rPr>
          <w:t xml:space="preserve">• </w:t>
        </w:r>
        <w:proofErr w:type="spellStart"/>
        <w:r>
          <w:rPr>
            <w:rFonts w:ascii="Arial" w:hAnsi="Arial" w:cs="Arial"/>
            <w:sz w:val="22"/>
            <w:szCs w:val="22"/>
          </w:rPr>
          <w:t>Allenday</w:t>
        </w:r>
        <w:proofErr w:type="spellEnd"/>
        <w:r>
          <w:rPr>
            <w:rFonts w:ascii="Arial" w:hAnsi="Arial" w:cs="Arial"/>
            <w:sz w:val="22"/>
            <w:szCs w:val="22"/>
          </w:rPr>
          <w:t xml:space="preserve"> and Bamberg Counties offer cost-effective public transportation to residents by utilizing unoccupied seats on local human service agency vehicle. </w:t>
        </w:r>
        <w:r w:rsidRPr="00594555">
          <w:rPr>
            <w:rFonts w:ascii="Arial" w:hAnsi="Arial" w:cs="Arial"/>
            <w:sz w:val="22"/>
            <w:szCs w:val="22"/>
          </w:rPr>
          <w:t>For a sma</w:t>
        </w:r>
        <w:r>
          <w:rPr>
            <w:rFonts w:ascii="Arial" w:hAnsi="Arial" w:cs="Arial"/>
            <w:sz w:val="22"/>
            <w:szCs w:val="22"/>
          </w:rPr>
          <w:t xml:space="preserve">ll fee, residents can reserve a </w:t>
        </w:r>
        <w:r w:rsidRPr="00594555">
          <w:rPr>
            <w:rFonts w:ascii="Arial" w:hAnsi="Arial" w:cs="Arial"/>
            <w:sz w:val="22"/>
            <w:szCs w:val="22"/>
          </w:rPr>
          <w:t>ride on the Allendale County Scooter or the</w:t>
        </w:r>
        <w:r>
          <w:rPr>
            <w:rFonts w:ascii="Arial" w:hAnsi="Arial" w:cs="Arial"/>
            <w:sz w:val="22"/>
            <w:szCs w:val="22"/>
          </w:rPr>
          <w:t xml:space="preserve"> </w:t>
        </w:r>
        <w:r w:rsidRPr="00594555">
          <w:rPr>
            <w:rFonts w:ascii="Arial" w:hAnsi="Arial" w:cs="Arial"/>
            <w:sz w:val="22"/>
            <w:szCs w:val="22"/>
          </w:rPr>
          <w:t>Bamberg Handy Ride. Participating agencies allow non-agency clients to use</w:t>
        </w:r>
        <w:r>
          <w:rPr>
            <w:rFonts w:ascii="Arial" w:hAnsi="Arial" w:cs="Arial"/>
            <w:sz w:val="22"/>
            <w:szCs w:val="22"/>
          </w:rPr>
          <w:t xml:space="preserve"> </w:t>
        </w:r>
        <w:r w:rsidRPr="00594555">
          <w:rPr>
            <w:rFonts w:ascii="Arial" w:hAnsi="Arial" w:cs="Arial"/>
            <w:sz w:val="22"/>
            <w:szCs w:val="22"/>
          </w:rPr>
          <w:t>unoccupied seats if they live within five miles of an established route. The county</w:t>
        </w:r>
        <w:r>
          <w:rPr>
            <w:rFonts w:ascii="Arial" w:hAnsi="Arial" w:cs="Arial"/>
            <w:sz w:val="22"/>
            <w:szCs w:val="22"/>
          </w:rPr>
          <w:t xml:space="preserve"> </w:t>
        </w:r>
        <w:r w:rsidRPr="00594555">
          <w:rPr>
            <w:rFonts w:ascii="Arial" w:hAnsi="Arial" w:cs="Arial"/>
            <w:sz w:val="22"/>
            <w:szCs w:val="22"/>
          </w:rPr>
          <w:t>pays the agency a per mile fee to offset the cost of the ride</w:t>
        </w:r>
        <w:r>
          <w:rPr>
            <w:rFonts w:ascii="Arial" w:hAnsi="Arial" w:cs="Arial"/>
            <w:sz w:val="22"/>
            <w:szCs w:val="22"/>
          </w:rPr>
          <w:t>. The partnership has received recognition for offering cost-effective solutions for rural transit issues.</w:t>
        </w:r>
      </w:ins>
    </w:p>
    <w:p w:rsidR="00594555" w:rsidRDefault="00F4069B" w:rsidP="00F4069B">
      <w:pPr>
        <w:spacing w:line="240" w:lineRule="auto"/>
        <w:rPr>
          <w:ins w:id="22" w:author="Anya Nowakowski2" w:date="2013-11-07T14:41:00Z"/>
          <w:rFonts w:ascii="Arial" w:hAnsi="Arial" w:cs="Arial"/>
          <w:sz w:val="22"/>
          <w:szCs w:val="22"/>
        </w:rPr>
      </w:pPr>
      <w:r w:rsidRPr="00F4069B">
        <w:rPr>
          <w:rFonts w:ascii="Arial" w:hAnsi="Arial" w:cs="Arial"/>
          <w:sz w:val="22"/>
          <w:szCs w:val="22"/>
        </w:rPr>
        <w:t>• The Myrtle Beach area levies a 'hospitality tax' to help fund the county's road program.</w:t>
      </w:r>
    </w:p>
    <w:p w:rsidR="00B97B95" w:rsidRDefault="00B97B95" w:rsidP="00F4069B">
      <w:pPr>
        <w:spacing w:line="240" w:lineRule="auto"/>
        <w:rPr>
          <w:ins w:id="23" w:author="Anya Nowakowski2" w:date="2013-11-07T14:43:00Z"/>
          <w:rFonts w:ascii="Arial" w:hAnsi="Arial" w:cs="Arial"/>
          <w:sz w:val="22"/>
          <w:szCs w:val="22"/>
        </w:rPr>
      </w:pPr>
      <w:ins w:id="24" w:author="Anya Nowakowski2" w:date="2013-11-07T14:41:00Z">
        <w:r w:rsidRPr="00461F71">
          <w:rPr>
            <w:rFonts w:ascii="Arial" w:hAnsi="Arial" w:cs="Arial"/>
            <w:sz w:val="22"/>
            <w:szCs w:val="22"/>
          </w:rPr>
          <w:t>•</w:t>
        </w:r>
        <w:r>
          <w:rPr>
            <w:rFonts w:ascii="Arial" w:hAnsi="Arial" w:cs="Arial"/>
            <w:sz w:val="22"/>
            <w:szCs w:val="22"/>
          </w:rPr>
          <w:t xml:space="preserve"> </w:t>
        </w:r>
      </w:ins>
      <w:ins w:id="25" w:author="Anya Nowakowski2" w:date="2013-11-07T14:42:00Z">
        <w:r>
          <w:rPr>
            <w:rFonts w:ascii="Arial" w:hAnsi="Arial" w:cs="Arial"/>
            <w:sz w:val="22"/>
            <w:szCs w:val="22"/>
          </w:rPr>
          <w:t xml:space="preserve">If enacted, </w:t>
        </w:r>
      </w:ins>
      <w:ins w:id="26" w:author="Anya Nowakowski2" w:date="2013-11-07T14:41:00Z">
        <w:r>
          <w:rPr>
            <w:rFonts w:ascii="Arial" w:hAnsi="Arial" w:cs="Arial"/>
            <w:sz w:val="22"/>
            <w:szCs w:val="22"/>
          </w:rPr>
          <w:t xml:space="preserve">S.616 would allow and impose several tax hikes. </w:t>
        </w:r>
      </w:ins>
      <w:ins w:id="27" w:author="Anya Nowakowski2" w:date="2013-11-07T14:42:00Z">
        <w:r>
          <w:rPr>
            <w:rFonts w:ascii="Arial" w:hAnsi="Arial" w:cs="Arial"/>
            <w:sz w:val="22"/>
            <w:szCs w:val="22"/>
          </w:rPr>
          <w:t xml:space="preserve">Counties could impose an additional one percent sales tax increase, which would be matched by the state in many instances to fund county road and bridge projects. </w:t>
        </w:r>
      </w:ins>
      <w:ins w:id="28" w:author="Anya Nowakowski2" w:date="2013-11-07T14:43:00Z">
        <w:r w:rsidR="00131C42">
          <w:rPr>
            <w:rFonts w:ascii="Arial" w:hAnsi="Arial" w:cs="Arial"/>
            <w:sz w:val="22"/>
            <w:szCs w:val="22"/>
          </w:rPr>
          <w:t xml:space="preserve">Vehicle </w:t>
        </w:r>
        <w:proofErr w:type="gramStart"/>
        <w:r w:rsidR="00131C42">
          <w:rPr>
            <w:rFonts w:ascii="Arial" w:hAnsi="Arial" w:cs="Arial"/>
            <w:sz w:val="22"/>
            <w:szCs w:val="22"/>
          </w:rPr>
          <w:t>registration  fees</w:t>
        </w:r>
        <w:proofErr w:type="gramEnd"/>
        <w:r w:rsidR="00131C42">
          <w:rPr>
            <w:rFonts w:ascii="Arial" w:hAnsi="Arial" w:cs="Arial"/>
            <w:sz w:val="22"/>
            <w:szCs w:val="22"/>
          </w:rPr>
          <w:t xml:space="preserve"> would be increased across the board by an average of $12. </w:t>
        </w:r>
      </w:ins>
    </w:p>
    <w:p w:rsidR="00131C42" w:rsidRPr="00F4069B" w:rsidRDefault="00131C42" w:rsidP="00F4069B">
      <w:pPr>
        <w:spacing w:line="240" w:lineRule="auto"/>
        <w:rPr>
          <w:rFonts w:ascii="Arial" w:hAnsi="Arial" w:cs="Arial"/>
          <w:sz w:val="22"/>
          <w:szCs w:val="22"/>
        </w:rPr>
      </w:pPr>
      <w:ins w:id="29" w:author="Anya Nowakowski2" w:date="2013-11-07T14:44:00Z">
        <w:r w:rsidRPr="00461F71">
          <w:rPr>
            <w:rFonts w:ascii="Arial" w:hAnsi="Arial" w:cs="Arial"/>
            <w:sz w:val="22"/>
            <w:szCs w:val="22"/>
          </w:rPr>
          <w:lastRenderedPageBreak/>
          <w:t>•</w:t>
        </w:r>
        <w:r>
          <w:rPr>
            <w:rFonts w:ascii="Arial" w:hAnsi="Arial" w:cs="Arial"/>
            <w:sz w:val="22"/>
            <w:szCs w:val="22"/>
          </w:rPr>
          <w:t xml:space="preserve"> if enacted, H.3412 would require that all funds collected from sales, use and </w:t>
        </w:r>
        <w:proofErr w:type="spellStart"/>
        <w:r>
          <w:rPr>
            <w:rFonts w:ascii="Arial" w:hAnsi="Arial" w:cs="Arial"/>
            <w:sz w:val="22"/>
            <w:szCs w:val="22"/>
          </w:rPr>
          <w:t>exceise</w:t>
        </w:r>
        <w:proofErr w:type="spellEnd"/>
        <w:r>
          <w:rPr>
            <w:rFonts w:ascii="Arial" w:hAnsi="Arial" w:cs="Arial"/>
            <w:sz w:val="22"/>
            <w:szCs w:val="22"/>
          </w:rPr>
          <w:t xml:space="preserve"> taxes required from the sale or titling of a vehicle would go into the State Non-Federal Aid Highway Fund (SNFAHF). </w:t>
        </w:r>
      </w:ins>
      <w:ins w:id="30" w:author="Anya Nowakowski2" w:date="2013-11-07T14:45:00Z">
        <w:r>
          <w:rPr>
            <w:rFonts w:ascii="Arial" w:hAnsi="Arial" w:cs="Arial"/>
            <w:sz w:val="22"/>
            <w:szCs w:val="22"/>
          </w:rPr>
          <w:t>Currently, these funds are divided between the General Fund and the Education Improvement Act Fund (EIF)</w:t>
        </w:r>
      </w:ins>
      <w:bookmarkStart w:id="31" w:name="_GoBack"/>
      <w:bookmarkEnd w:id="31"/>
    </w:p>
    <w:p w:rsidR="00145E69" w:rsidRPr="00145E69" w:rsidRDefault="00145E69" w:rsidP="00145E69"/>
    <w:sectPr w:rsidR="00145E69" w:rsidRPr="00145E69" w:rsidSect="00642BF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432"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ya Nowakowski2" w:date="2013-11-07T14:12:00Z" w:initials="AN2">
    <w:p w:rsidR="00861411" w:rsidRDefault="00861411">
      <w:pPr>
        <w:pStyle w:val="CommentText"/>
      </w:pPr>
      <w:r>
        <w:rPr>
          <w:rStyle w:val="CommentReference"/>
        </w:rPr>
        <w:annotationRef/>
      </w:r>
      <w:r>
        <w:t xml:space="preserve">Berkley, Charleston (0.5%), Dorchester, </w:t>
      </w:r>
      <w:r w:rsidR="00345EEA">
        <w:t>Beaufort?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907C0"/>
    <w:rsid w:val="000D14F9"/>
    <w:rsid w:val="00131C42"/>
    <w:rsid w:val="0013457D"/>
    <w:rsid w:val="00145E69"/>
    <w:rsid w:val="00161A40"/>
    <w:rsid w:val="001813D1"/>
    <w:rsid w:val="001853CD"/>
    <w:rsid w:val="00242859"/>
    <w:rsid w:val="0024376A"/>
    <w:rsid w:val="00345EEA"/>
    <w:rsid w:val="00376B32"/>
    <w:rsid w:val="00461F71"/>
    <w:rsid w:val="0047665C"/>
    <w:rsid w:val="00594555"/>
    <w:rsid w:val="006160DB"/>
    <w:rsid w:val="00616222"/>
    <w:rsid w:val="00642BFA"/>
    <w:rsid w:val="00690BF3"/>
    <w:rsid w:val="006C5D9A"/>
    <w:rsid w:val="00720D69"/>
    <w:rsid w:val="00817AAC"/>
    <w:rsid w:val="00861411"/>
    <w:rsid w:val="00943A1C"/>
    <w:rsid w:val="00946446"/>
    <w:rsid w:val="00965E13"/>
    <w:rsid w:val="00A34C11"/>
    <w:rsid w:val="00A65B64"/>
    <w:rsid w:val="00B97B95"/>
    <w:rsid w:val="00BA311F"/>
    <w:rsid w:val="00C375C3"/>
    <w:rsid w:val="00D24B29"/>
    <w:rsid w:val="00E35BDC"/>
    <w:rsid w:val="00E7798C"/>
    <w:rsid w:val="00F34299"/>
    <w:rsid w:val="00F4069B"/>
    <w:rsid w:val="00F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861411"/>
    <w:rPr>
      <w:sz w:val="16"/>
      <w:szCs w:val="16"/>
    </w:rPr>
  </w:style>
  <w:style w:type="paragraph" w:styleId="CommentText">
    <w:name w:val="annotation text"/>
    <w:basedOn w:val="Normal"/>
    <w:link w:val="CommentTextChar"/>
    <w:uiPriority w:val="99"/>
    <w:semiHidden/>
    <w:unhideWhenUsed/>
    <w:rsid w:val="00861411"/>
    <w:pPr>
      <w:spacing w:line="240" w:lineRule="auto"/>
    </w:pPr>
  </w:style>
  <w:style w:type="character" w:customStyle="1" w:styleId="CommentTextChar">
    <w:name w:val="Comment Text Char"/>
    <w:basedOn w:val="DefaultParagraphFont"/>
    <w:link w:val="CommentText"/>
    <w:uiPriority w:val="99"/>
    <w:semiHidden/>
    <w:rsid w:val="0086141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61411"/>
    <w:rPr>
      <w:b/>
      <w:bCs/>
    </w:rPr>
  </w:style>
  <w:style w:type="character" w:customStyle="1" w:styleId="CommentSubjectChar">
    <w:name w:val="Comment Subject Char"/>
    <w:basedOn w:val="CommentTextChar"/>
    <w:link w:val="CommentSubject"/>
    <w:uiPriority w:val="99"/>
    <w:semiHidden/>
    <w:rsid w:val="00861411"/>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861411"/>
    <w:rPr>
      <w:sz w:val="16"/>
      <w:szCs w:val="16"/>
    </w:rPr>
  </w:style>
  <w:style w:type="paragraph" w:styleId="CommentText">
    <w:name w:val="annotation text"/>
    <w:basedOn w:val="Normal"/>
    <w:link w:val="CommentTextChar"/>
    <w:uiPriority w:val="99"/>
    <w:semiHidden/>
    <w:unhideWhenUsed/>
    <w:rsid w:val="00861411"/>
    <w:pPr>
      <w:spacing w:line="240" w:lineRule="auto"/>
    </w:pPr>
  </w:style>
  <w:style w:type="character" w:customStyle="1" w:styleId="CommentTextChar">
    <w:name w:val="Comment Text Char"/>
    <w:basedOn w:val="DefaultParagraphFont"/>
    <w:link w:val="CommentText"/>
    <w:uiPriority w:val="99"/>
    <w:semiHidden/>
    <w:rsid w:val="0086141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61411"/>
    <w:rPr>
      <w:b/>
      <w:bCs/>
    </w:rPr>
  </w:style>
  <w:style w:type="character" w:customStyle="1" w:styleId="CommentSubjectChar">
    <w:name w:val="Comment Subject Char"/>
    <w:basedOn w:val="CommentTextChar"/>
    <w:link w:val="CommentSubject"/>
    <w:uiPriority w:val="99"/>
    <w:semiHidden/>
    <w:rsid w:val="00861411"/>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556C3-CCC6-4AA3-98CE-B4BFCF90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 Istrate</dc:creator>
  <cp:lastModifiedBy>Anya Nowakowski2</cp:lastModifiedBy>
  <cp:revision>13</cp:revision>
  <cp:lastPrinted>2013-11-07T19:49:00Z</cp:lastPrinted>
  <dcterms:created xsi:type="dcterms:W3CDTF">2013-10-15T19:48:00Z</dcterms:created>
  <dcterms:modified xsi:type="dcterms:W3CDTF">2013-11-07T19:49:00Z</dcterms:modified>
</cp:coreProperties>
</file>